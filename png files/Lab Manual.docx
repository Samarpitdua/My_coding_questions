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DB341" w14:textId="77777777" w:rsidR="00D23AAB" w:rsidRPr="00C923A6" w:rsidRDefault="00D23AAB" w:rsidP="00D23AAB">
      <w:pPr>
        <w:spacing w:after="0"/>
        <w:jc w:val="center"/>
        <w:rPr>
          <w:rFonts w:ascii="Times New Roman" w:hAnsi="Times New Roman" w:cs="Times New Roman"/>
          <w:b/>
          <w:sz w:val="27"/>
          <w:szCs w:val="27"/>
          <w:u w:val="single"/>
        </w:rPr>
      </w:pPr>
      <w:r w:rsidRPr="00C923A6">
        <w:rPr>
          <w:rFonts w:ascii="Times New Roman" w:hAnsi="Times New Roman" w:cs="Times New Roman"/>
          <w:b/>
          <w:sz w:val="27"/>
          <w:szCs w:val="27"/>
          <w:u w:val="single"/>
        </w:rPr>
        <w:t>Experiment 1</w:t>
      </w:r>
    </w:p>
    <w:p w14:paraId="34828F05" w14:textId="77777777" w:rsidR="00D23AAB" w:rsidRPr="00C923A6" w:rsidRDefault="00D23AAB" w:rsidP="00D23AAB">
      <w:pPr>
        <w:spacing w:after="0"/>
        <w:rPr>
          <w:rFonts w:ascii="Times New Roman" w:hAnsi="Times New Roman" w:cs="Times New Roman"/>
          <w:b/>
          <w:sz w:val="27"/>
          <w:szCs w:val="27"/>
          <w:u w:val="single"/>
        </w:rPr>
      </w:pPr>
    </w:p>
    <w:p w14:paraId="0FB57475" w14:textId="77777777" w:rsidR="00670A9F" w:rsidRPr="00C923A6" w:rsidRDefault="00D23AAB" w:rsidP="00D23AAB">
      <w:pPr>
        <w:spacing w:after="0"/>
        <w:rPr>
          <w:rFonts w:ascii="Times New Roman" w:hAnsi="Times New Roman" w:cs="Times New Roman"/>
          <w:sz w:val="27"/>
          <w:szCs w:val="27"/>
        </w:rPr>
      </w:pPr>
      <w:r w:rsidRPr="00C923A6">
        <w:rPr>
          <w:rFonts w:ascii="Times New Roman" w:hAnsi="Times New Roman" w:cs="Times New Roman"/>
          <w:b/>
          <w:sz w:val="27"/>
          <w:szCs w:val="27"/>
        </w:rPr>
        <w:t>AIM:</w:t>
      </w:r>
      <w:r w:rsidRPr="00C923A6">
        <w:rPr>
          <w:rFonts w:ascii="Times New Roman" w:hAnsi="Times New Roman" w:cs="Times New Roman"/>
          <w:sz w:val="27"/>
          <w:szCs w:val="27"/>
        </w:rPr>
        <w:t xml:space="preserve"> </w:t>
      </w:r>
      <w:r w:rsidR="00670A9F" w:rsidRPr="00C923A6">
        <w:rPr>
          <w:rFonts w:ascii="Times New Roman" w:hAnsi="Times New Roman" w:cs="Times New Roman"/>
          <w:sz w:val="27"/>
          <w:szCs w:val="27"/>
        </w:rPr>
        <w:t>Implementing HALF ADDER, FULL ADDER using basic logic gates</w:t>
      </w:r>
    </w:p>
    <w:p w14:paraId="3F41647A" w14:textId="77777777" w:rsidR="000B451F" w:rsidRPr="00C923A6" w:rsidRDefault="000B451F" w:rsidP="00D23AAB">
      <w:pPr>
        <w:spacing w:after="0"/>
        <w:rPr>
          <w:rFonts w:ascii="Times New Roman" w:hAnsi="Times New Roman" w:cs="Times New Roman"/>
          <w:b/>
          <w:sz w:val="27"/>
          <w:szCs w:val="27"/>
          <w:u w:val="single"/>
        </w:rPr>
      </w:pPr>
    </w:p>
    <w:p w14:paraId="4AB86A18" w14:textId="77777777" w:rsidR="008519DF" w:rsidRPr="00C923A6" w:rsidRDefault="00D23AAB" w:rsidP="00D23AAB">
      <w:pPr>
        <w:spacing w:after="0"/>
        <w:rPr>
          <w:rFonts w:ascii="Times New Roman" w:hAnsi="Times New Roman" w:cs="Times New Roman"/>
          <w:sz w:val="27"/>
          <w:szCs w:val="27"/>
        </w:rPr>
      </w:pPr>
      <w:r w:rsidRPr="00C923A6">
        <w:rPr>
          <w:rFonts w:ascii="Times New Roman" w:hAnsi="Times New Roman" w:cs="Times New Roman"/>
          <w:b/>
          <w:sz w:val="27"/>
          <w:szCs w:val="27"/>
          <w:u w:val="single"/>
        </w:rPr>
        <w:t>Theory:</w:t>
      </w:r>
      <w:r w:rsidR="008519DF" w:rsidRPr="00C923A6">
        <w:rPr>
          <w:rFonts w:ascii="Times New Roman" w:hAnsi="Times New Roman" w:cs="Times New Roman"/>
          <w:sz w:val="27"/>
          <w:szCs w:val="27"/>
        </w:rPr>
        <w:t xml:space="preserve"> The most basic arithmetic operation is the addition of two binary digits. There are four possible elementary operations, namely, </w:t>
      </w:r>
    </w:p>
    <w:p w14:paraId="1FCB0964" w14:textId="77777777" w:rsidR="000B451F" w:rsidRPr="00C923A6" w:rsidRDefault="000B451F" w:rsidP="00D23AAB">
      <w:pPr>
        <w:spacing w:after="0"/>
        <w:rPr>
          <w:rFonts w:ascii="Times New Roman" w:hAnsi="Times New Roman" w:cs="Times New Roman"/>
          <w:sz w:val="27"/>
          <w:szCs w:val="27"/>
        </w:rPr>
      </w:pPr>
    </w:p>
    <w:p w14:paraId="4B33FFAB" w14:textId="77777777" w:rsidR="008519DF" w:rsidRPr="00C923A6" w:rsidRDefault="008519DF" w:rsidP="00D23AAB">
      <w:pPr>
        <w:spacing w:after="0"/>
        <w:rPr>
          <w:rFonts w:ascii="Times New Roman" w:hAnsi="Times New Roman" w:cs="Times New Roman"/>
          <w:sz w:val="27"/>
          <w:szCs w:val="27"/>
        </w:rPr>
      </w:pPr>
      <w:r w:rsidRPr="00C923A6">
        <w:rPr>
          <w:rFonts w:ascii="Times New Roman" w:hAnsi="Times New Roman" w:cs="Times New Roman"/>
          <w:sz w:val="27"/>
          <w:szCs w:val="27"/>
        </w:rPr>
        <w:t xml:space="preserve">0 + 0 = 0 </w:t>
      </w:r>
    </w:p>
    <w:p w14:paraId="24E421C2" w14:textId="77777777" w:rsidR="008519DF" w:rsidRPr="00C923A6" w:rsidRDefault="008519DF" w:rsidP="00D23AAB">
      <w:pPr>
        <w:spacing w:after="0"/>
        <w:rPr>
          <w:rFonts w:ascii="Times New Roman" w:hAnsi="Times New Roman" w:cs="Times New Roman"/>
          <w:sz w:val="27"/>
          <w:szCs w:val="27"/>
        </w:rPr>
      </w:pPr>
      <w:r w:rsidRPr="00C923A6">
        <w:rPr>
          <w:rFonts w:ascii="Times New Roman" w:hAnsi="Times New Roman" w:cs="Times New Roman"/>
          <w:sz w:val="27"/>
          <w:szCs w:val="27"/>
        </w:rPr>
        <w:t xml:space="preserve">0 + 1 = 1 </w:t>
      </w:r>
    </w:p>
    <w:p w14:paraId="5EEFD2C3" w14:textId="77777777" w:rsidR="008519DF" w:rsidRPr="00C923A6" w:rsidRDefault="008519DF" w:rsidP="00D23AAB">
      <w:pPr>
        <w:spacing w:after="0"/>
        <w:rPr>
          <w:rFonts w:ascii="Times New Roman" w:hAnsi="Times New Roman" w:cs="Times New Roman"/>
          <w:sz w:val="27"/>
          <w:szCs w:val="27"/>
        </w:rPr>
      </w:pPr>
      <w:r w:rsidRPr="00C923A6">
        <w:rPr>
          <w:rFonts w:ascii="Times New Roman" w:hAnsi="Times New Roman" w:cs="Times New Roman"/>
          <w:sz w:val="27"/>
          <w:szCs w:val="27"/>
        </w:rPr>
        <w:t xml:space="preserve">1 + 0 = 1 </w:t>
      </w:r>
    </w:p>
    <w:p w14:paraId="31756107" w14:textId="77777777" w:rsidR="000B451F" w:rsidRPr="00C923A6" w:rsidRDefault="008519DF" w:rsidP="00D23AAB">
      <w:pPr>
        <w:spacing w:after="0"/>
        <w:rPr>
          <w:rFonts w:ascii="Times New Roman" w:hAnsi="Times New Roman" w:cs="Times New Roman"/>
          <w:sz w:val="27"/>
          <w:szCs w:val="27"/>
        </w:rPr>
      </w:pPr>
      <w:r w:rsidRPr="00C923A6">
        <w:rPr>
          <w:rFonts w:ascii="Times New Roman" w:hAnsi="Times New Roman" w:cs="Times New Roman"/>
          <w:sz w:val="27"/>
          <w:szCs w:val="27"/>
        </w:rPr>
        <w:t xml:space="preserve">1 + 1 = 0 (with 1 as carry) </w:t>
      </w:r>
    </w:p>
    <w:p w14:paraId="7F180961" w14:textId="77777777" w:rsidR="00DF4D71" w:rsidRPr="00C923A6" w:rsidRDefault="008519DF" w:rsidP="00D23AAB">
      <w:pPr>
        <w:spacing w:after="0"/>
        <w:rPr>
          <w:rFonts w:ascii="Times New Roman" w:hAnsi="Times New Roman" w:cs="Times New Roman"/>
          <w:sz w:val="27"/>
          <w:szCs w:val="27"/>
        </w:rPr>
      </w:pPr>
      <w:r w:rsidRPr="00C923A6">
        <w:rPr>
          <w:rFonts w:ascii="Times New Roman" w:hAnsi="Times New Roman" w:cs="Times New Roman"/>
          <w:sz w:val="27"/>
          <w:szCs w:val="27"/>
        </w:rPr>
        <w:t xml:space="preserve">The first three operations produce a sum of whose length is one digit, but when the last operation is performed the sum is two digits. The higher significant bit of this result is called a carry and lower significant bit is called the sum. </w:t>
      </w:r>
    </w:p>
    <w:p w14:paraId="582CC526" w14:textId="77777777" w:rsidR="000B451F" w:rsidRPr="00C923A6" w:rsidRDefault="000B451F" w:rsidP="00D23AAB">
      <w:pPr>
        <w:spacing w:after="0"/>
        <w:rPr>
          <w:rFonts w:ascii="Times New Roman" w:hAnsi="Times New Roman" w:cs="Times New Roman"/>
          <w:b/>
          <w:sz w:val="27"/>
          <w:szCs w:val="27"/>
        </w:rPr>
      </w:pPr>
    </w:p>
    <w:p w14:paraId="489426D5" w14:textId="77777777" w:rsidR="00DF4D71" w:rsidRPr="00C923A6" w:rsidRDefault="00DF4D71" w:rsidP="00D23AAB">
      <w:pPr>
        <w:spacing w:after="0"/>
        <w:rPr>
          <w:rFonts w:ascii="Times New Roman" w:hAnsi="Times New Roman" w:cs="Times New Roman"/>
          <w:sz w:val="27"/>
          <w:szCs w:val="27"/>
        </w:rPr>
      </w:pPr>
      <w:r w:rsidRPr="00C923A6">
        <w:rPr>
          <w:rFonts w:ascii="Times New Roman" w:hAnsi="Times New Roman" w:cs="Times New Roman"/>
          <w:b/>
          <w:sz w:val="27"/>
          <w:szCs w:val="27"/>
        </w:rPr>
        <w:t>Half A</w:t>
      </w:r>
      <w:r w:rsidR="008519DF" w:rsidRPr="00C923A6">
        <w:rPr>
          <w:rFonts w:ascii="Times New Roman" w:hAnsi="Times New Roman" w:cs="Times New Roman"/>
          <w:b/>
          <w:sz w:val="27"/>
          <w:szCs w:val="27"/>
        </w:rPr>
        <w:t>dder</w:t>
      </w:r>
      <w:r w:rsidR="008519DF" w:rsidRPr="00C923A6">
        <w:rPr>
          <w:rFonts w:ascii="Times New Roman" w:hAnsi="Times New Roman" w:cs="Times New Roman"/>
          <w:sz w:val="27"/>
          <w:szCs w:val="27"/>
        </w:rPr>
        <w:t>: A combinational circuit which performs the addition of two bits is called half adder. The input variables designate the augend and the addend bit, whereas the output variables produce the sum and carry bits.</w:t>
      </w:r>
    </w:p>
    <w:p w14:paraId="76A2A606" w14:textId="77777777" w:rsidR="00DF4D71" w:rsidRPr="00C923A6" w:rsidRDefault="00DF4D71" w:rsidP="00D23AAB">
      <w:pPr>
        <w:spacing w:after="0"/>
        <w:rPr>
          <w:rFonts w:ascii="Times New Roman" w:hAnsi="Times New Roman" w:cs="Times New Roman"/>
          <w:sz w:val="27"/>
          <w:szCs w:val="27"/>
        </w:rPr>
      </w:pPr>
    </w:p>
    <w:p w14:paraId="58C81C8E" w14:textId="77777777" w:rsidR="00DF4D71" w:rsidRPr="00C923A6" w:rsidRDefault="00561481" w:rsidP="00D23AAB">
      <w:pPr>
        <w:spacing w:after="0"/>
        <w:rPr>
          <w:rFonts w:ascii="Times New Roman" w:hAnsi="Times New Roman" w:cs="Times New Roman"/>
          <w:b/>
          <w:sz w:val="27"/>
          <w:szCs w:val="27"/>
        </w:rPr>
      </w:pPr>
      <w:r w:rsidRPr="00C923A6">
        <w:rPr>
          <w:rFonts w:ascii="Times New Roman" w:hAnsi="Times New Roman" w:cs="Times New Roman"/>
          <w:b/>
          <w:sz w:val="27"/>
          <w:szCs w:val="27"/>
        </w:rPr>
        <w:t>Block Diagram</w:t>
      </w:r>
      <w:r w:rsidR="000B451F" w:rsidRPr="00C923A6">
        <w:rPr>
          <w:rFonts w:ascii="Times New Roman" w:hAnsi="Times New Roman" w:cs="Times New Roman"/>
          <w:b/>
          <w:sz w:val="27"/>
          <w:szCs w:val="27"/>
        </w:rPr>
        <w:t>:</w:t>
      </w:r>
    </w:p>
    <w:p w14:paraId="0FFC4E7A" w14:textId="77777777" w:rsidR="00561481" w:rsidRPr="00C923A6" w:rsidRDefault="0070586E" w:rsidP="00D23AAB">
      <w:pPr>
        <w:spacing w:after="0"/>
        <w:rPr>
          <w:rFonts w:ascii="Times New Roman" w:hAnsi="Times New Roman" w:cs="Times New Roman"/>
          <w:b/>
          <w:sz w:val="27"/>
          <w:szCs w:val="27"/>
        </w:rPr>
      </w:pP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r>
    </w:p>
    <w:p w14:paraId="5D5B5E75" w14:textId="77777777" w:rsidR="00561481" w:rsidRPr="00C923A6" w:rsidRDefault="0070586E" w:rsidP="00D23AAB">
      <w:pPr>
        <w:spacing w:after="0"/>
        <w:rPr>
          <w:rFonts w:ascii="Times New Roman" w:hAnsi="Times New Roman" w:cs="Times New Roman"/>
          <w:b/>
          <w:sz w:val="27"/>
          <w:szCs w:val="27"/>
        </w:rPr>
      </w:pPr>
      <w:r w:rsidRPr="00C923A6">
        <w:rPr>
          <w:rFonts w:ascii="Times New Roman" w:hAnsi="Times New Roman" w:cs="Times New Roman"/>
          <w:b/>
          <w:noProof/>
          <w:sz w:val="27"/>
          <w:szCs w:val="27"/>
        </w:rPr>
        <mc:AlternateContent>
          <mc:Choice Requires="wps">
            <w:drawing>
              <wp:anchor distT="0" distB="0" distL="114300" distR="114300" simplePos="0" relativeHeight="251651584" behindDoc="0" locked="0" layoutInCell="1" allowOverlap="1" wp14:anchorId="74FE4F15" wp14:editId="5B2CE053">
                <wp:simplePos x="0" y="0"/>
                <wp:positionH relativeFrom="column">
                  <wp:posOffset>2085975</wp:posOffset>
                </wp:positionH>
                <wp:positionV relativeFrom="paragraph">
                  <wp:posOffset>38735</wp:posOffset>
                </wp:positionV>
                <wp:extent cx="1228725" cy="819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819150"/>
                        </a:xfrm>
                        <a:prstGeom prst="rect">
                          <a:avLst/>
                        </a:prstGeom>
                      </wps:spPr>
                      <wps:style>
                        <a:lnRef idx="2">
                          <a:schemeClr val="dk1"/>
                        </a:lnRef>
                        <a:fillRef idx="1">
                          <a:schemeClr val="lt1"/>
                        </a:fillRef>
                        <a:effectRef idx="0">
                          <a:schemeClr val="dk1"/>
                        </a:effectRef>
                        <a:fontRef idx="minor">
                          <a:schemeClr val="dk1"/>
                        </a:fontRef>
                      </wps:style>
                      <wps:txbx>
                        <w:txbxContent>
                          <w:p w14:paraId="24194D2B" w14:textId="77777777" w:rsidR="003E60AF" w:rsidRPr="007E144D" w:rsidRDefault="003E60AF" w:rsidP="007E144D">
                            <w:pPr>
                              <w:jc w:val="center"/>
                              <w:rPr>
                                <w:sz w:val="48"/>
                                <w:szCs w:val="48"/>
                              </w:rPr>
                            </w:pPr>
                            <w:r w:rsidRPr="007E144D">
                              <w:rPr>
                                <w:sz w:val="48"/>
                                <w:szCs w:val="48"/>
                              </w:rPr>
                              <w:t>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E4F15" id="Rectangle 3" o:spid="_x0000_s1026" style="position:absolute;margin-left:164.25pt;margin-top:3.05pt;width:96.75pt;height:6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" fillcolor="white [3201]" strokecolor="black [3200]" strokeweight="2pt">
                <v:textbox>
                  <w:txbxContent>
                    <w:p w14:paraId="24194D2B" w14:textId="77777777" w:rsidR="003E60AF" w:rsidRPr="007E144D" w:rsidRDefault="003E60AF" w:rsidP="007E144D">
                      <w:pPr>
                        <w:jc w:val="center"/>
                        <w:rPr>
                          <w:sz w:val="48"/>
                          <w:szCs w:val="48"/>
                        </w:rPr>
                      </w:pPr>
                      <w:r w:rsidRPr="007E144D">
                        <w:rPr>
                          <w:sz w:val="48"/>
                          <w:szCs w:val="48"/>
                        </w:rPr>
                        <w:t>HA</w:t>
                      </w:r>
                    </w:p>
                  </w:txbxContent>
                </v:textbox>
              </v:rect>
            </w:pict>
          </mc:Fallback>
        </mc:AlternateContent>
      </w:r>
    </w:p>
    <w:p w14:paraId="15439AEE" w14:textId="77777777" w:rsidR="00561481" w:rsidRPr="00C923A6" w:rsidRDefault="00AB2627" w:rsidP="003F7831">
      <w:pPr>
        <w:tabs>
          <w:tab w:val="left" w:pos="720"/>
          <w:tab w:val="left" w:pos="1440"/>
          <w:tab w:val="left" w:pos="2160"/>
          <w:tab w:val="left" w:pos="7110"/>
        </w:tabs>
        <w:spacing w:after="0"/>
        <w:rPr>
          <w:rFonts w:ascii="Times New Roman" w:hAnsi="Times New Roman" w:cs="Times New Roman"/>
          <w:b/>
          <w:sz w:val="27"/>
          <w:szCs w:val="27"/>
        </w:rPr>
      </w:pPr>
      <w:r w:rsidRPr="00C923A6">
        <w:rPr>
          <w:rFonts w:ascii="Times New Roman" w:hAnsi="Times New Roman" w:cs="Times New Roman"/>
          <w:b/>
          <w:noProof/>
          <w:sz w:val="27"/>
          <w:szCs w:val="27"/>
        </w:rPr>
        <mc:AlternateContent>
          <mc:Choice Requires="wps">
            <w:drawing>
              <wp:anchor distT="0" distB="0" distL="114300" distR="114300" simplePos="0" relativeHeight="251663872" behindDoc="0" locked="0" layoutInCell="1" allowOverlap="1" wp14:anchorId="63A6A831" wp14:editId="0B8F4A0D">
                <wp:simplePos x="0" y="0"/>
                <wp:positionH relativeFrom="column">
                  <wp:posOffset>3352800</wp:posOffset>
                </wp:positionH>
                <wp:positionV relativeFrom="paragraph">
                  <wp:posOffset>10160</wp:posOffset>
                </wp:positionV>
                <wp:extent cx="8477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847725" cy="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F0A197D" id="_x0000_t32" coordsize="21600,21600" o:spt="32" o:oned="t" path="m,l21600,21600e" filled="f">
                <v:path arrowok="t" fillok="f" o:connecttype="none"/>
                <o:lock v:ext="edit" shapetype="t"/>
              </v:shapetype>
              <v:shape id="Straight Arrow Connector 23" o:spid="_x0000_s1026" type="#_x0000_t32" style="position:absolute;margin-left:264pt;margin-top:.8pt;width:66.75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" strokecolor="black [3200]" strokeweight="1.5pt">
                <v:stroke endarrow="block"/>
                <v:shadow on="t" color="black" opacity="22937f" origin=",.5" offset="0,.63889mm"/>
              </v:shape>
            </w:pict>
          </mc:Fallback>
        </mc:AlternateContent>
      </w:r>
      <w:r w:rsidR="0070586E" w:rsidRPr="00C923A6">
        <w:rPr>
          <w:rFonts w:ascii="Times New Roman" w:hAnsi="Times New Roman" w:cs="Times New Roman"/>
          <w:b/>
          <w:noProof/>
          <w:sz w:val="27"/>
          <w:szCs w:val="27"/>
        </w:rPr>
        <mc:AlternateContent>
          <mc:Choice Requires="wps">
            <w:drawing>
              <wp:anchor distT="0" distB="0" distL="114300" distR="114300" simplePos="0" relativeHeight="251654656" behindDoc="0" locked="0" layoutInCell="1" allowOverlap="1" wp14:anchorId="13189DEE" wp14:editId="326F78B2">
                <wp:simplePos x="0" y="0"/>
                <wp:positionH relativeFrom="column">
                  <wp:posOffset>1257300</wp:posOffset>
                </wp:positionH>
                <wp:positionV relativeFrom="paragraph">
                  <wp:posOffset>38735</wp:posOffset>
                </wp:positionV>
                <wp:extent cx="847725" cy="0"/>
                <wp:effectExtent l="38100" t="76200" r="28575" b="133350"/>
                <wp:wrapNone/>
                <wp:docPr id="20" name="Straight Arrow Connector 20"/>
                <wp:cNvGraphicFramePr/>
                <a:graphic xmlns:a="http://schemas.openxmlformats.org/drawingml/2006/main">
                  <a:graphicData uri="http://schemas.microsoft.com/office/word/2010/wordprocessingShape">
                    <wps:wsp>
                      <wps:cNvCnPr/>
                      <wps:spPr>
                        <a:xfrm>
                          <a:off x="0" y="0"/>
                          <a:ext cx="847725" cy="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1555EE" id="Straight Arrow Connector 20" o:spid="_x0000_s1026" type="#_x0000_t32" style="position:absolute;margin-left:99pt;margin-top:3.05pt;width:66.75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" strokecolor="black [3200]" strokeweight="1.5pt">
                <v:stroke endarrow="block"/>
                <v:shadow on="t" color="black" opacity="22937f" origin=",.5" offset="0,.63889mm"/>
              </v:shape>
            </w:pict>
          </mc:Fallback>
        </mc:AlternateContent>
      </w:r>
      <w:r w:rsidR="003F7831" w:rsidRPr="00C923A6">
        <w:rPr>
          <w:rFonts w:ascii="Times New Roman" w:hAnsi="Times New Roman" w:cs="Times New Roman"/>
          <w:b/>
          <w:sz w:val="27"/>
          <w:szCs w:val="27"/>
        </w:rPr>
        <w:t xml:space="preserve">  </w:t>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t>X</w:t>
      </w:r>
      <w:r w:rsidR="0023157E" w:rsidRPr="00C923A6">
        <w:rPr>
          <w:rFonts w:ascii="Times New Roman" w:hAnsi="Times New Roman" w:cs="Times New Roman"/>
          <w:b/>
          <w:sz w:val="27"/>
          <w:szCs w:val="27"/>
        </w:rPr>
        <w:tab/>
        <w:t xml:space="preserve">                                        </w:t>
      </w:r>
      <w:r w:rsidRPr="00C923A6">
        <w:rPr>
          <w:rFonts w:ascii="Times New Roman" w:hAnsi="Times New Roman" w:cs="Times New Roman"/>
          <w:b/>
          <w:sz w:val="27"/>
          <w:szCs w:val="27"/>
        </w:rPr>
        <w:t xml:space="preserve">                           </w:t>
      </w:r>
      <w:r w:rsidR="0023157E" w:rsidRPr="00C923A6">
        <w:rPr>
          <w:rFonts w:ascii="Times New Roman" w:hAnsi="Times New Roman" w:cs="Times New Roman"/>
          <w:b/>
          <w:sz w:val="27"/>
          <w:szCs w:val="27"/>
        </w:rPr>
        <w:t xml:space="preserve"> H</w:t>
      </w:r>
      <w:r w:rsidR="003F7831" w:rsidRPr="00C923A6">
        <w:rPr>
          <w:rFonts w:ascii="Times New Roman" w:hAnsi="Times New Roman" w:cs="Times New Roman"/>
          <w:b/>
          <w:sz w:val="27"/>
          <w:szCs w:val="27"/>
        </w:rPr>
        <w:t>S</w:t>
      </w:r>
    </w:p>
    <w:p w14:paraId="5D9B4991" w14:textId="77777777" w:rsidR="0070586E" w:rsidRPr="00C923A6" w:rsidRDefault="0070586E" w:rsidP="00D23AAB">
      <w:pPr>
        <w:spacing w:after="0"/>
        <w:rPr>
          <w:rFonts w:ascii="Times New Roman" w:hAnsi="Times New Roman" w:cs="Times New Roman"/>
          <w:b/>
          <w:sz w:val="27"/>
          <w:szCs w:val="27"/>
        </w:rPr>
      </w:pPr>
      <w:r w:rsidRPr="00C923A6">
        <w:rPr>
          <w:rFonts w:ascii="Times New Roman" w:hAnsi="Times New Roman" w:cs="Times New Roman"/>
          <w:b/>
          <w:noProof/>
          <w:sz w:val="27"/>
          <w:szCs w:val="27"/>
        </w:rPr>
        <mc:AlternateContent>
          <mc:Choice Requires="wps">
            <w:drawing>
              <wp:anchor distT="0" distB="0" distL="114300" distR="114300" simplePos="0" relativeHeight="251657728" behindDoc="0" locked="0" layoutInCell="1" allowOverlap="1" wp14:anchorId="79761835" wp14:editId="428B9766">
                <wp:simplePos x="0" y="0"/>
                <wp:positionH relativeFrom="column">
                  <wp:posOffset>1238250</wp:posOffset>
                </wp:positionH>
                <wp:positionV relativeFrom="paragraph">
                  <wp:posOffset>208280</wp:posOffset>
                </wp:positionV>
                <wp:extent cx="847725" cy="0"/>
                <wp:effectExtent l="38100" t="76200" r="28575" b="133350"/>
                <wp:wrapNone/>
                <wp:docPr id="21" name="Straight Arrow Connector 21"/>
                <wp:cNvGraphicFramePr/>
                <a:graphic xmlns:a="http://schemas.openxmlformats.org/drawingml/2006/main">
                  <a:graphicData uri="http://schemas.microsoft.com/office/word/2010/wordprocessingShape">
                    <wps:wsp>
                      <wps:cNvCnPr/>
                      <wps:spPr>
                        <a:xfrm>
                          <a:off x="0" y="0"/>
                          <a:ext cx="847725" cy="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E87AAC" id="Straight Arrow Connector 21" o:spid="_x0000_s1026" type="#_x0000_t32" style="position:absolute;margin-left:97.5pt;margin-top:16.4pt;width:66.75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" strokecolor="black [3200]" strokeweight="1.5pt">
                <v:stroke endarrow="block"/>
                <v:shadow on="t" color="black" opacity="22937f" origin=",.5" offset="0,.63889mm"/>
              </v:shape>
            </w:pict>
          </mc:Fallback>
        </mc:AlternateContent>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r>
    </w:p>
    <w:p w14:paraId="296226DB" w14:textId="77777777" w:rsidR="000B451F" w:rsidRPr="00C923A6" w:rsidRDefault="00AB2627" w:rsidP="00D23AAB">
      <w:pPr>
        <w:spacing w:after="0"/>
        <w:rPr>
          <w:rFonts w:ascii="Times New Roman" w:hAnsi="Times New Roman" w:cs="Times New Roman"/>
          <w:b/>
          <w:sz w:val="27"/>
          <w:szCs w:val="27"/>
        </w:rPr>
      </w:pPr>
      <w:r w:rsidRPr="00C923A6">
        <w:rPr>
          <w:rFonts w:ascii="Times New Roman" w:hAnsi="Times New Roman" w:cs="Times New Roman"/>
          <w:b/>
          <w:noProof/>
          <w:sz w:val="27"/>
          <w:szCs w:val="27"/>
        </w:rPr>
        <mc:AlternateContent>
          <mc:Choice Requires="wps">
            <w:drawing>
              <wp:anchor distT="0" distB="0" distL="114300" distR="114300" simplePos="0" relativeHeight="251661824" behindDoc="0" locked="0" layoutInCell="1" allowOverlap="1" wp14:anchorId="003BFE7F" wp14:editId="189F0AD5">
                <wp:simplePos x="0" y="0"/>
                <wp:positionH relativeFrom="column">
                  <wp:posOffset>3343275</wp:posOffset>
                </wp:positionH>
                <wp:positionV relativeFrom="paragraph">
                  <wp:posOffset>10160</wp:posOffset>
                </wp:positionV>
                <wp:extent cx="8477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847725" cy="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141A60" id="Straight Arrow Connector 22" o:spid="_x0000_s1026" type="#_x0000_t32" style="position:absolute;margin-left:263.25pt;margin-top:.8pt;width:66.7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" strokecolor="black [3200]" strokeweight="1.5pt">
                <v:stroke endarrow="block"/>
                <v:shadow on="t" color="black" opacity="22937f" origin=",.5" offset="0,.63889mm"/>
              </v:shape>
            </w:pict>
          </mc:Fallback>
        </mc:AlternateContent>
      </w:r>
      <w:r w:rsidR="003F7831" w:rsidRPr="00C923A6">
        <w:rPr>
          <w:rFonts w:ascii="Times New Roman" w:hAnsi="Times New Roman" w:cs="Times New Roman"/>
          <w:b/>
          <w:sz w:val="27"/>
          <w:szCs w:val="27"/>
        </w:rPr>
        <w:tab/>
      </w:r>
      <w:r w:rsidR="003F7831" w:rsidRPr="00C923A6">
        <w:rPr>
          <w:rFonts w:ascii="Times New Roman" w:hAnsi="Times New Roman" w:cs="Times New Roman"/>
          <w:b/>
          <w:sz w:val="27"/>
          <w:szCs w:val="27"/>
        </w:rPr>
        <w:tab/>
        <w:t>Y</w:t>
      </w: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t xml:space="preserve">  </w:t>
      </w:r>
      <w:r w:rsidR="003F7831" w:rsidRPr="00C923A6">
        <w:rPr>
          <w:rFonts w:ascii="Times New Roman" w:hAnsi="Times New Roman" w:cs="Times New Roman"/>
          <w:b/>
          <w:sz w:val="27"/>
          <w:szCs w:val="27"/>
        </w:rPr>
        <w:t>C</w:t>
      </w:r>
      <w:r w:rsidR="0023157E" w:rsidRPr="00C923A6">
        <w:rPr>
          <w:rFonts w:ascii="Times New Roman" w:hAnsi="Times New Roman" w:cs="Times New Roman"/>
          <w:b/>
          <w:sz w:val="27"/>
          <w:szCs w:val="27"/>
        </w:rPr>
        <w:t>O</w:t>
      </w:r>
    </w:p>
    <w:p w14:paraId="3579579B" w14:textId="77777777" w:rsidR="000B451F" w:rsidRPr="00C923A6" w:rsidRDefault="000B451F" w:rsidP="00D23AAB">
      <w:pPr>
        <w:spacing w:after="0"/>
        <w:rPr>
          <w:rFonts w:ascii="Times New Roman" w:hAnsi="Times New Roman" w:cs="Times New Roman"/>
          <w:b/>
          <w:sz w:val="27"/>
          <w:szCs w:val="27"/>
        </w:rPr>
      </w:pPr>
      <w:r w:rsidRPr="00C923A6">
        <w:rPr>
          <w:rFonts w:ascii="Times New Roman" w:hAnsi="Times New Roman" w:cs="Times New Roman"/>
          <w:b/>
          <w:sz w:val="27"/>
          <w:szCs w:val="27"/>
        </w:rPr>
        <w:t xml:space="preserve"> </w:t>
      </w:r>
    </w:p>
    <w:p w14:paraId="0B22AA0E" w14:textId="77777777" w:rsidR="000B451F" w:rsidRPr="00C923A6" w:rsidRDefault="000B451F" w:rsidP="00D23AAB">
      <w:pPr>
        <w:spacing w:after="0"/>
        <w:rPr>
          <w:rFonts w:ascii="Times New Roman" w:hAnsi="Times New Roman" w:cs="Times New Roman"/>
          <w:b/>
          <w:sz w:val="27"/>
          <w:szCs w:val="27"/>
        </w:rPr>
      </w:pPr>
      <w:r w:rsidRPr="00C923A6">
        <w:rPr>
          <w:rFonts w:ascii="Times New Roman" w:hAnsi="Times New Roman" w:cs="Times New Roman"/>
          <w:b/>
          <w:sz w:val="27"/>
          <w:szCs w:val="27"/>
        </w:rPr>
        <w:t>Truth Table:</w:t>
      </w:r>
    </w:p>
    <w:p w14:paraId="4BE29F45" w14:textId="77777777" w:rsidR="000B451F" w:rsidRPr="00C923A6" w:rsidRDefault="000B451F" w:rsidP="00D23AAB">
      <w:pPr>
        <w:spacing w:after="0"/>
        <w:rPr>
          <w:rFonts w:ascii="Times New Roman" w:hAnsi="Times New Roman" w:cs="Times New Roman"/>
          <w:b/>
          <w:sz w:val="27"/>
          <w:szCs w:val="27"/>
        </w:rPr>
      </w:pPr>
    </w:p>
    <w:tbl>
      <w:tblPr>
        <w:tblStyle w:val="TableGrid"/>
        <w:tblW w:w="0" w:type="auto"/>
        <w:tblInd w:w="1635" w:type="dxa"/>
        <w:tblLook w:val="04A0" w:firstRow="1" w:lastRow="0" w:firstColumn="1" w:lastColumn="0" w:noHBand="0" w:noVBand="1"/>
      </w:tblPr>
      <w:tblGrid>
        <w:gridCol w:w="982"/>
        <w:gridCol w:w="982"/>
        <w:gridCol w:w="982"/>
        <w:gridCol w:w="982"/>
        <w:gridCol w:w="982"/>
      </w:tblGrid>
      <w:tr w:rsidR="000B451F" w:rsidRPr="00C923A6" w14:paraId="1BC23D8D" w14:textId="77777777" w:rsidTr="000B451F">
        <w:trPr>
          <w:trHeight w:val="593"/>
        </w:trPr>
        <w:tc>
          <w:tcPr>
            <w:tcW w:w="982" w:type="dxa"/>
            <w:vMerge w:val="restart"/>
          </w:tcPr>
          <w:p w14:paraId="5004FF25" w14:textId="77777777" w:rsidR="000B451F" w:rsidRPr="00C923A6" w:rsidRDefault="000B451F" w:rsidP="00BE2843">
            <w:pPr>
              <w:jc w:val="center"/>
              <w:rPr>
                <w:rFonts w:ascii="Times New Roman" w:hAnsi="Times New Roman" w:cs="Times New Roman"/>
                <w:sz w:val="27"/>
                <w:szCs w:val="27"/>
              </w:rPr>
            </w:pPr>
            <w:proofErr w:type="spellStart"/>
            <w:r w:rsidRPr="00C923A6">
              <w:rPr>
                <w:rFonts w:ascii="Times New Roman" w:hAnsi="Times New Roman" w:cs="Times New Roman"/>
                <w:sz w:val="27"/>
                <w:szCs w:val="27"/>
              </w:rPr>
              <w:t>S.No</w:t>
            </w:r>
            <w:proofErr w:type="spellEnd"/>
          </w:p>
        </w:tc>
        <w:tc>
          <w:tcPr>
            <w:tcW w:w="1964" w:type="dxa"/>
            <w:gridSpan w:val="2"/>
          </w:tcPr>
          <w:p w14:paraId="6ABD098D" w14:textId="77777777" w:rsidR="000B451F" w:rsidRPr="00C923A6" w:rsidRDefault="000B451F" w:rsidP="00BE2843">
            <w:pPr>
              <w:jc w:val="center"/>
              <w:rPr>
                <w:rFonts w:ascii="Times New Roman" w:hAnsi="Times New Roman" w:cs="Times New Roman"/>
                <w:sz w:val="27"/>
                <w:szCs w:val="27"/>
              </w:rPr>
            </w:pPr>
            <w:r w:rsidRPr="00C923A6">
              <w:rPr>
                <w:rFonts w:ascii="Times New Roman" w:hAnsi="Times New Roman" w:cs="Times New Roman"/>
                <w:sz w:val="27"/>
                <w:szCs w:val="27"/>
              </w:rPr>
              <w:t xml:space="preserve">Input </w:t>
            </w:r>
          </w:p>
        </w:tc>
        <w:tc>
          <w:tcPr>
            <w:tcW w:w="1964" w:type="dxa"/>
            <w:gridSpan w:val="2"/>
          </w:tcPr>
          <w:p w14:paraId="712461A0"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 xml:space="preserve">    Output</w:t>
            </w:r>
          </w:p>
        </w:tc>
      </w:tr>
      <w:tr w:rsidR="000B451F" w:rsidRPr="00C923A6" w14:paraId="55E98215" w14:textId="77777777" w:rsidTr="000B451F">
        <w:trPr>
          <w:trHeight w:val="438"/>
        </w:trPr>
        <w:tc>
          <w:tcPr>
            <w:tcW w:w="982" w:type="dxa"/>
            <w:vMerge/>
          </w:tcPr>
          <w:p w14:paraId="05BFF89B" w14:textId="77777777" w:rsidR="000B451F" w:rsidRPr="00C923A6" w:rsidRDefault="000B451F" w:rsidP="00BE2843">
            <w:pPr>
              <w:rPr>
                <w:rFonts w:ascii="Times New Roman" w:hAnsi="Times New Roman" w:cs="Times New Roman"/>
                <w:sz w:val="27"/>
                <w:szCs w:val="27"/>
              </w:rPr>
            </w:pPr>
          </w:p>
        </w:tc>
        <w:tc>
          <w:tcPr>
            <w:tcW w:w="982" w:type="dxa"/>
          </w:tcPr>
          <w:p w14:paraId="30B1167F"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X</w:t>
            </w:r>
          </w:p>
        </w:tc>
        <w:tc>
          <w:tcPr>
            <w:tcW w:w="982" w:type="dxa"/>
          </w:tcPr>
          <w:p w14:paraId="14B8C4DB"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Y</w:t>
            </w:r>
          </w:p>
        </w:tc>
        <w:tc>
          <w:tcPr>
            <w:tcW w:w="982" w:type="dxa"/>
          </w:tcPr>
          <w:p w14:paraId="0F64BA50"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HS</w:t>
            </w:r>
          </w:p>
        </w:tc>
        <w:tc>
          <w:tcPr>
            <w:tcW w:w="982" w:type="dxa"/>
          </w:tcPr>
          <w:p w14:paraId="264C3DBF"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CO</w:t>
            </w:r>
          </w:p>
        </w:tc>
      </w:tr>
      <w:tr w:rsidR="000B451F" w:rsidRPr="00C923A6" w14:paraId="21D4BD77" w14:textId="77777777" w:rsidTr="000B451F">
        <w:trPr>
          <w:trHeight w:val="462"/>
        </w:trPr>
        <w:tc>
          <w:tcPr>
            <w:tcW w:w="982" w:type="dxa"/>
          </w:tcPr>
          <w:p w14:paraId="7A303438"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1</w:t>
            </w:r>
          </w:p>
        </w:tc>
        <w:tc>
          <w:tcPr>
            <w:tcW w:w="982" w:type="dxa"/>
          </w:tcPr>
          <w:p w14:paraId="26504B52"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c>
          <w:tcPr>
            <w:tcW w:w="982" w:type="dxa"/>
          </w:tcPr>
          <w:p w14:paraId="71664FBE"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c>
          <w:tcPr>
            <w:tcW w:w="982" w:type="dxa"/>
          </w:tcPr>
          <w:p w14:paraId="7D0E2CBF"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c>
          <w:tcPr>
            <w:tcW w:w="982" w:type="dxa"/>
          </w:tcPr>
          <w:p w14:paraId="23D79DFD"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r>
      <w:tr w:rsidR="000B451F" w:rsidRPr="00C923A6" w14:paraId="2E7A37B1" w14:textId="77777777" w:rsidTr="000B451F">
        <w:trPr>
          <w:trHeight w:val="462"/>
        </w:trPr>
        <w:tc>
          <w:tcPr>
            <w:tcW w:w="982" w:type="dxa"/>
          </w:tcPr>
          <w:p w14:paraId="79754DCD"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2</w:t>
            </w:r>
          </w:p>
        </w:tc>
        <w:tc>
          <w:tcPr>
            <w:tcW w:w="982" w:type="dxa"/>
          </w:tcPr>
          <w:p w14:paraId="2436ADEE"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c>
          <w:tcPr>
            <w:tcW w:w="982" w:type="dxa"/>
          </w:tcPr>
          <w:p w14:paraId="60BB520F"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1</w:t>
            </w:r>
          </w:p>
        </w:tc>
        <w:tc>
          <w:tcPr>
            <w:tcW w:w="982" w:type="dxa"/>
          </w:tcPr>
          <w:p w14:paraId="0D47F80C"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1</w:t>
            </w:r>
          </w:p>
        </w:tc>
        <w:tc>
          <w:tcPr>
            <w:tcW w:w="982" w:type="dxa"/>
          </w:tcPr>
          <w:p w14:paraId="1D039BBC"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r>
      <w:tr w:rsidR="000B451F" w:rsidRPr="00C923A6" w14:paraId="4745CBF6" w14:textId="77777777" w:rsidTr="000B451F">
        <w:trPr>
          <w:trHeight w:val="438"/>
        </w:trPr>
        <w:tc>
          <w:tcPr>
            <w:tcW w:w="982" w:type="dxa"/>
          </w:tcPr>
          <w:p w14:paraId="21B74437"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3</w:t>
            </w:r>
          </w:p>
        </w:tc>
        <w:tc>
          <w:tcPr>
            <w:tcW w:w="982" w:type="dxa"/>
          </w:tcPr>
          <w:p w14:paraId="0EC0AD54"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1</w:t>
            </w:r>
          </w:p>
        </w:tc>
        <w:tc>
          <w:tcPr>
            <w:tcW w:w="982" w:type="dxa"/>
          </w:tcPr>
          <w:p w14:paraId="10C61D9A"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c>
          <w:tcPr>
            <w:tcW w:w="982" w:type="dxa"/>
          </w:tcPr>
          <w:p w14:paraId="1B6A4542"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1</w:t>
            </w:r>
          </w:p>
        </w:tc>
        <w:tc>
          <w:tcPr>
            <w:tcW w:w="982" w:type="dxa"/>
          </w:tcPr>
          <w:p w14:paraId="56EFC42D"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r>
      <w:tr w:rsidR="000B451F" w:rsidRPr="00C923A6" w14:paraId="3B3CB88C" w14:textId="77777777" w:rsidTr="000B451F">
        <w:trPr>
          <w:trHeight w:val="498"/>
        </w:trPr>
        <w:tc>
          <w:tcPr>
            <w:tcW w:w="982" w:type="dxa"/>
          </w:tcPr>
          <w:p w14:paraId="5BAE7F7F"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4</w:t>
            </w:r>
          </w:p>
        </w:tc>
        <w:tc>
          <w:tcPr>
            <w:tcW w:w="982" w:type="dxa"/>
          </w:tcPr>
          <w:p w14:paraId="505E10E3"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1</w:t>
            </w:r>
          </w:p>
        </w:tc>
        <w:tc>
          <w:tcPr>
            <w:tcW w:w="982" w:type="dxa"/>
          </w:tcPr>
          <w:p w14:paraId="43BAC7EE"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1</w:t>
            </w:r>
          </w:p>
        </w:tc>
        <w:tc>
          <w:tcPr>
            <w:tcW w:w="982" w:type="dxa"/>
          </w:tcPr>
          <w:p w14:paraId="6F94CBC7"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0</w:t>
            </w:r>
          </w:p>
        </w:tc>
        <w:tc>
          <w:tcPr>
            <w:tcW w:w="982" w:type="dxa"/>
          </w:tcPr>
          <w:p w14:paraId="3A5A74B9" w14:textId="77777777" w:rsidR="000B451F" w:rsidRPr="00C923A6" w:rsidRDefault="000B451F" w:rsidP="00BE2843">
            <w:pPr>
              <w:rPr>
                <w:rFonts w:ascii="Times New Roman" w:hAnsi="Times New Roman" w:cs="Times New Roman"/>
                <w:sz w:val="27"/>
                <w:szCs w:val="27"/>
              </w:rPr>
            </w:pPr>
            <w:r w:rsidRPr="00C923A6">
              <w:rPr>
                <w:rFonts w:ascii="Times New Roman" w:hAnsi="Times New Roman" w:cs="Times New Roman"/>
                <w:sz w:val="27"/>
                <w:szCs w:val="27"/>
              </w:rPr>
              <w:t>1</w:t>
            </w:r>
          </w:p>
        </w:tc>
      </w:tr>
    </w:tbl>
    <w:p w14:paraId="23809672" w14:textId="77777777" w:rsidR="0023157E" w:rsidRPr="00C923A6" w:rsidRDefault="0023157E" w:rsidP="00D23AAB">
      <w:pPr>
        <w:spacing w:after="0"/>
        <w:rPr>
          <w:rFonts w:ascii="Times New Roman" w:hAnsi="Times New Roman" w:cs="Times New Roman"/>
          <w:b/>
          <w:sz w:val="27"/>
          <w:szCs w:val="27"/>
        </w:rPr>
      </w:pPr>
      <w:r w:rsidRPr="00C923A6">
        <w:rPr>
          <w:rFonts w:ascii="Times New Roman" w:hAnsi="Times New Roman" w:cs="Times New Roman"/>
          <w:b/>
          <w:sz w:val="27"/>
          <w:szCs w:val="27"/>
        </w:rPr>
        <w:lastRenderedPageBreak/>
        <w:t>Logic Diagram</w:t>
      </w:r>
      <w:r w:rsidR="00B9679A" w:rsidRPr="00C923A6">
        <w:rPr>
          <w:rFonts w:ascii="Times New Roman" w:hAnsi="Times New Roman" w:cs="Times New Roman"/>
          <w:b/>
          <w:sz w:val="27"/>
          <w:szCs w:val="27"/>
        </w:rPr>
        <w:t>:</w:t>
      </w:r>
    </w:p>
    <w:p w14:paraId="1718671D" w14:textId="77777777" w:rsidR="0023157E" w:rsidRPr="00C923A6" w:rsidRDefault="0023157E" w:rsidP="00D23AAB">
      <w:pPr>
        <w:spacing w:after="0"/>
        <w:rPr>
          <w:rFonts w:ascii="Times New Roman" w:hAnsi="Times New Roman" w:cs="Times New Roman"/>
          <w:b/>
          <w:sz w:val="27"/>
          <w:szCs w:val="27"/>
        </w:rPr>
      </w:pP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sz w:val="27"/>
          <w:szCs w:val="27"/>
        </w:rPr>
        <w:tab/>
      </w:r>
      <w:r w:rsidRPr="00C923A6">
        <w:rPr>
          <w:rFonts w:ascii="Times New Roman" w:hAnsi="Times New Roman" w:cs="Times New Roman"/>
          <w:b/>
          <w:noProof/>
          <w:sz w:val="27"/>
          <w:szCs w:val="27"/>
        </w:rPr>
        <w:drawing>
          <wp:inline distT="0" distB="0" distL="0" distR="0" wp14:anchorId="286F45CE" wp14:editId="4FD5A910">
            <wp:extent cx="3171825" cy="167341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4161" cy="1685195"/>
                    </a:xfrm>
                    <a:prstGeom prst="rect">
                      <a:avLst/>
                    </a:prstGeom>
                    <a:noFill/>
                    <a:ln>
                      <a:noFill/>
                    </a:ln>
                  </pic:spPr>
                </pic:pic>
              </a:graphicData>
            </a:graphic>
          </wp:inline>
        </w:drawing>
      </w:r>
    </w:p>
    <w:p w14:paraId="1E3872E4" w14:textId="77777777" w:rsidR="000B451F" w:rsidRPr="00C923A6" w:rsidRDefault="000B451F" w:rsidP="00D23AAB">
      <w:pPr>
        <w:spacing w:after="0"/>
        <w:rPr>
          <w:rFonts w:ascii="Times New Roman" w:hAnsi="Times New Roman" w:cs="Times New Roman"/>
          <w:b/>
          <w:sz w:val="27"/>
          <w:szCs w:val="27"/>
        </w:rPr>
      </w:pPr>
    </w:p>
    <w:p w14:paraId="769C66DF" w14:textId="77777777" w:rsidR="00B9679A" w:rsidRPr="00C923A6" w:rsidRDefault="00B9679A" w:rsidP="00D23AAB">
      <w:pPr>
        <w:spacing w:after="0"/>
        <w:rPr>
          <w:rFonts w:ascii="Times New Roman" w:hAnsi="Times New Roman" w:cs="Times New Roman"/>
          <w:b/>
          <w:sz w:val="27"/>
          <w:szCs w:val="27"/>
        </w:rPr>
      </w:pPr>
    </w:p>
    <w:p w14:paraId="6923753E" w14:textId="77777777" w:rsidR="00DF4D71" w:rsidRPr="00C923A6" w:rsidRDefault="00DF4D71" w:rsidP="00D23AAB">
      <w:pPr>
        <w:spacing w:after="0"/>
        <w:rPr>
          <w:rFonts w:ascii="Times New Roman" w:hAnsi="Times New Roman" w:cs="Times New Roman"/>
          <w:sz w:val="27"/>
          <w:szCs w:val="27"/>
        </w:rPr>
      </w:pPr>
      <w:r w:rsidRPr="00C923A6">
        <w:rPr>
          <w:rFonts w:ascii="Times New Roman" w:hAnsi="Times New Roman" w:cs="Times New Roman"/>
          <w:b/>
          <w:sz w:val="27"/>
          <w:szCs w:val="27"/>
        </w:rPr>
        <w:t>Full A</w:t>
      </w:r>
      <w:r w:rsidR="008519DF" w:rsidRPr="00C923A6">
        <w:rPr>
          <w:rFonts w:ascii="Times New Roman" w:hAnsi="Times New Roman" w:cs="Times New Roman"/>
          <w:b/>
          <w:sz w:val="27"/>
          <w:szCs w:val="27"/>
        </w:rPr>
        <w:t>dder</w:t>
      </w:r>
      <w:r w:rsidR="008519DF" w:rsidRPr="00C923A6">
        <w:rPr>
          <w:rFonts w:ascii="Times New Roman" w:hAnsi="Times New Roman" w:cs="Times New Roman"/>
          <w:sz w:val="27"/>
          <w:szCs w:val="27"/>
        </w:rPr>
        <w:t xml:space="preserve">: A combinational circuit which performs the arithmetic sum of three input bits is called full adder. The three input bits include two significant bits and a previous carry bit. A full adder circuit can be implemented with two half adders and one OR gate. </w:t>
      </w:r>
    </w:p>
    <w:p w14:paraId="1055ABA9" w14:textId="77777777" w:rsidR="000B451F" w:rsidRPr="00C923A6" w:rsidRDefault="000B451F" w:rsidP="000B451F">
      <w:pPr>
        <w:spacing w:after="0"/>
        <w:rPr>
          <w:rFonts w:ascii="Times New Roman" w:hAnsi="Times New Roman" w:cs="Times New Roman"/>
          <w:b/>
          <w:sz w:val="27"/>
          <w:szCs w:val="27"/>
        </w:rPr>
      </w:pPr>
      <w:r w:rsidRPr="00C923A6">
        <w:rPr>
          <w:rFonts w:ascii="Times New Roman" w:hAnsi="Times New Roman" w:cs="Times New Roman"/>
          <w:sz w:val="27"/>
          <w:szCs w:val="27"/>
        </w:rPr>
        <w:t xml:space="preserve"> </w:t>
      </w:r>
    </w:p>
    <w:p w14:paraId="41A72798" w14:textId="77777777" w:rsidR="000B451F" w:rsidRPr="00C923A6" w:rsidRDefault="000B451F" w:rsidP="00D23AAB">
      <w:pPr>
        <w:spacing w:after="0"/>
        <w:rPr>
          <w:rFonts w:ascii="Times New Roman" w:hAnsi="Times New Roman" w:cs="Times New Roman"/>
          <w:b/>
          <w:sz w:val="27"/>
          <w:szCs w:val="27"/>
        </w:rPr>
      </w:pPr>
      <w:r w:rsidRPr="00C923A6">
        <w:rPr>
          <w:rFonts w:ascii="Times New Roman" w:hAnsi="Times New Roman" w:cs="Times New Roman"/>
          <w:b/>
          <w:sz w:val="27"/>
          <w:szCs w:val="27"/>
        </w:rPr>
        <w:t>Block Diagram:</w:t>
      </w:r>
    </w:p>
    <w:p w14:paraId="44A6CAB6" w14:textId="77777777" w:rsidR="00B9679A" w:rsidRPr="00C923A6" w:rsidRDefault="00B9679A" w:rsidP="00D23AAB">
      <w:pPr>
        <w:spacing w:after="0"/>
        <w:rPr>
          <w:rFonts w:ascii="Times New Roman" w:hAnsi="Times New Roman" w:cs="Times New Roman"/>
          <w:sz w:val="27"/>
          <w:szCs w:val="27"/>
        </w:rPr>
      </w:pPr>
    </w:p>
    <w:p w14:paraId="4DBB6F73" w14:textId="77777777" w:rsidR="000B451F" w:rsidRPr="00C923A6" w:rsidRDefault="000B451F" w:rsidP="00D23AAB">
      <w:pPr>
        <w:spacing w:after="0"/>
        <w:rPr>
          <w:rFonts w:ascii="Times New Roman" w:hAnsi="Times New Roman" w:cs="Times New Roman"/>
          <w:sz w:val="27"/>
          <w:szCs w:val="27"/>
        </w:rPr>
      </w:pPr>
      <w:r w:rsidRPr="00C923A6">
        <w:rPr>
          <w:rFonts w:ascii="Times New Roman" w:hAnsi="Times New Roman" w:cs="Times New Roman"/>
          <w:sz w:val="27"/>
          <w:szCs w:val="27"/>
        </w:rPr>
        <w:t xml:space="preserve">           </w:t>
      </w:r>
      <w:r w:rsidRPr="00C923A6">
        <w:rPr>
          <w:rFonts w:ascii="Times New Roman" w:hAnsi="Times New Roman" w:cs="Times New Roman"/>
          <w:sz w:val="27"/>
          <w:szCs w:val="27"/>
        </w:rPr>
        <w:tab/>
      </w:r>
      <w:r w:rsidRPr="00C923A6">
        <w:rPr>
          <w:rFonts w:ascii="Times New Roman" w:hAnsi="Times New Roman" w:cs="Times New Roman"/>
          <w:sz w:val="27"/>
          <w:szCs w:val="27"/>
        </w:rPr>
        <w:tab/>
      </w:r>
      <w:r w:rsidRPr="00C923A6">
        <w:rPr>
          <w:rFonts w:ascii="Times New Roman" w:hAnsi="Times New Roman" w:cs="Times New Roman"/>
          <w:sz w:val="27"/>
          <w:szCs w:val="27"/>
        </w:rPr>
        <w:tab/>
      </w:r>
      <w:r w:rsidRPr="00C923A6">
        <w:rPr>
          <w:rFonts w:ascii="Times New Roman" w:hAnsi="Times New Roman" w:cs="Times New Roman"/>
          <w:noProof/>
          <w:sz w:val="27"/>
          <w:szCs w:val="27"/>
        </w:rPr>
        <w:drawing>
          <wp:inline distT="0" distB="0" distL="0" distR="0" wp14:anchorId="52C3A3D4" wp14:editId="3670CDC3">
            <wp:extent cx="3000375" cy="1161295"/>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771" cy="1228795"/>
                    </a:xfrm>
                    <a:prstGeom prst="rect">
                      <a:avLst/>
                    </a:prstGeom>
                    <a:noFill/>
                    <a:ln>
                      <a:noFill/>
                    </a:ln>
                  </pic:spPr>
                </pic:pic>
              </a:graphicData>
            </a:graphic>
          </wp:inline>
        </w:drawing>
      </w:r>
    </w:p>
    <w:p w14:paraId="2AAF659F" w14:textId="77777777" w:rsidR="000B451F" w:rsidRPr="00C923A6" w:rsidRDefault="000B451F" w:rsidP="00D23AAB">
      <w:pPr>
        <w:spacing w:after="0"/>
        <w:rPr>
          <w:rFonts w:ascii="Times New Roman" w:hAnsi="Times New Roman" w:cs="Times New Roman"/>
          <w:b/>
          <w:sz w:val="27"/>
          <w:szCs w:val="27"/>
        </w:rPr>
      </w:pPr>
    </w:p>
    <w:p w14:paraId="25DA4C3F" w14:textId="77777777" w:rsidR="00B9679A" w:rsidRPr="00C923A6" w:rsidRDefault="000B451F" w:rsidP="00D23AAB">
      <w:pPr>
        <w:spacing w:after="0"/>
        <w:rPr>
          <w:rFonts w:ascii="Times New Roman" w:hAnsi="Times New Roman" w:cs="Times New Roman"/>
          <w:b/>
          <w:sz w:val="27"/>
          <w:szCs w:val="27"/>
          <w:u w:val="single"/>
        </w:rPr>
      </w:pPr>
      <w:r w:rsidRPr="00C923A6">
        <w:rPr>
          <w:rFonts w:ascii="Times New Roman" w:hAnsi="Times New Roman" w:cs="Times New Roman"/>
          <w:b/>
          <w:sz w:val="27"/>
          <w:szCs w:val="27"/>
        </w:rPr>
        <w:t>Truth Table:</w:t>
      </w:r>
    </w:p>
    <w:tbl>
      <w:tblPr>
        <w:tblW w:w="5235" w:type="dxa"/>
        <w:tblInd w:w="2062" w:type="dxa"/>
        <w:tblCellMar>
          <w:left w:w="0" w:type="dxa"/>
          <w:right w:w="0" w:type="dxa"/>
        </w:tblCellMar>
        <w:tblLook w:val="0600" w:firstRow="0" w:lastRow="0" w:firstColumn="0" w:lastColumn="0" w:noHBand="1" w:noVBand="1"/>
      </w:tblPr>
      <w:tblGrid>
        <w:gridCol w:w="970"/>
        <w:gridCol w:w="954"/>
        <w:gridCol w:w="955"/>
        <w:gridCol w:w="1251"/>
        <w:gridCol w:w="1105"/>
      </w:tblGrid>
      <w:tr w:rsidR="000B451F" w:rsidRPr="00C923A6" w14:paraId="363EA2EE" w14:textId="77777777" w:rsidTr="00B9679A">
        <w:trPr>
          <w:trHeight w:val="21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2ABCB4D"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Inputs</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3A32E93"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Outputs</w:t>
            </w:r>
          </w:p>
        </w:tc>
      </w:tr>
      <w:tr w:rsidR="000B451F" w:rsidRPr="00C923A6" w14:paraId="4EAD458B" w14:textId="77777777" w:rsidTr="00B9679A">
        <w:trPr>
          <w:trHeight w:val="284"/>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BFD6306"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X</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2CC997F"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Y</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E297F71" w14:textId="77777777" w:rsidR="000B451F" w:rsidRPr="00C923A6" w:rsidRDefault="000B451F" w:rsidP="000B451F">
            <w:pPr>
              <w:spacing w:after="0"/>
              <w:rPr>
                <w:rFonts w:ascii="Times New Roman" w:hAnsi="Times New Roman" w:cs="Times New Roman"/>
                <w:sz w:val="27"/>
                <w:szCs w:val="27"/>
              </w:rPr>
            </w:pPr>
            <w:proofErr w:type="spellStart"/>
            <w:r w:rsidRPr="00C923A6">
              <w:rPr>
                <w:rFonts w:ascii="Times New Roman" w:hAnsi="Times New Roman" w:cs="Times New Roman"/>
                <w:sz w:val="27"/>
                <w:szCs w:val="27"/>
              </w:rPr>
              <w:t>Cin</w:t>
            </w:r>
            <w:proofErr w:type="spellEnd"/>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90AF7E0" w14:textId="77777777" w:rsidR="000B451F" w:rsidRPr="00C923A6" w:rsidRDefault="00B9679A"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4D446CF" w14:textId="77777777" w:rsidR="000B451F" w:rsidRPr="00C923A6" w:rsidRDefault="00B9679A" w:rsidP="000B451F">
            <w:pPr>
              <w:spacing w:after="0"/>
              <w:rPr>
                <w:rFonts w:ascii="Times New Roman" w:hAnsi="Times New Roman" w:cs="Times New Roman"/>
                <w:sz w:val="27"/>
                <w:szCs w:val="27"/>
              </w:rPr>
            </w:pPr>
            <w:proofErr w:type="spellStart"/>
            <w:r w:rsidRPr="00C923A6">
              <w:rPr>
                <w:rFonts w:ascii="Times New Roman" w:hAnsi="Times New Roman" w:cs="Times New Roman"/>
                <w:b/>
                <w:bCs/>
                <w:sz w:val="27"/>
                <w:szCs w:val="27"/>
              </w:rPr>
              <w:t>Cout</w:t>
            </w:r>
            <w:proofErr w:type="spellEnd"/>
          </w:p>
        </w:tc>
      </w:tr>
      <w:tr w:rsidR="000B451F" w:rsidRPr="00C923A6" w14:paraId="13717EA6" w14:textId="77777777" w:rsidTr="00B9679A">
        <w:trPr>
          <w:trHeight w:val="246"/>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851D73C"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6BB0EA9"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12E3884"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53B18F7"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7397CB2"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r>
      <w:tr w:rsidR="000B451F" w:rsidRPr="00C923A6" w14:paraId="597D3DFC" w14:textId="77777777" w:rsidTr="00B9679A">
        <w:trPr>
          <w:trHeight w:val="246"/>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41472CF"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F853423"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42DDA63"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E1FE03A"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7EA103A"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r>
      <w:tr w:rsidR="000B451F" w:rsidRPr="00C923A6" w14:paraId="14B17D62" w14:textId="77777777" w:rsidTr="00B9679A">
        <w:trPr>
          <w:trHeight w:val="247"/>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4BFE03D"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00A4905"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5A01BE2"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A5A897D"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E5958D4"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r>
      <w:tr w:rsidR="000B451F" w:rsidRPr="00C923A6" w14:paraId="6B40CF64" w14:textId="77777777" w:rsidTr="00B9679A">
        <w:trPr>
          <w:trHeight w:val="248"/>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823CD33"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0840B00"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4A6C103"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C476AE6"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ADCFF73"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r>
      <w:tr w:rsidR="000B451F" w:rsidRPr="00C923A6" w14:paraId="43242D3D" w14:textId="77777777" w:rsidTr="00B9679A">
        <w:trPr>
          <w:trHeight w:val="246"/>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0612FC2"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B71E5D8"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B8B4411"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8BF2DA6"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946FB51"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r>
      <w:tr w:rsidR="000B451F" w:rsidRPr="00C923A6" w14:paraId="0DB45CE6" w14:textId="77777777" w:rsidTr="00B9679A">
        <w:trPr>
          <w:trHeight w:val="246"/>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DE85CB1"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638E2D8"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F634B91"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F56BE02"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DC445BE"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r>
      <w:tr w:rsidR="000B451F" w:rsidRPr="00C923A6" w14:paraId="5ADB95F7" w14:textId="77777777" w:rsidTr="00B9679A">
        <w:trPr>
          <w:trHeight w:val="247"/>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B5C92FC"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97FA691"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125B410"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E7983CF"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0</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6C2664E"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r>
      <w:tr w:rsidR="000B451F" w:rsidRPr="00C923A6" w14:paraId="10EAFAEC" w14:textId="77777777" w:rsidTr="00B9679A">
        <w:trPr>
          <w:trHeight w:val="248"/>
        </w:trPr>
        <w:tc>
          <w:tcPr>
            <w:tcW w:w="9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514FBCC"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10C9D80"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C02E98D"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6C6ACF3"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EE5CCB4" w14:textId="77777777" w:rsidR="000B451F" w:rsidRPr="00C923A6" w:rsidRDefault="000B451F" w:rsidP="000B451F">
            <w:pPr>
              <w:spacing w:after="0"/>
              <w:rPr>
                <w:rFonts w:ascii="Times New Roman" w:hAnsi="Times New Roman" w:cs="Times New Roman"/>
                <w:sz w:val="27"/>
                <w:szCs w:val="27"/>
              </w:rPr>
            </w:pPr>
            <w:r w:rsidRPr="00C923A6">
              <w:rPr>
                <w:rFonts w:ascii="Times New Roman" w:hAnsi="Times New Roman" w:cs="Times New Roman"/>
                <w:b/>
                <w:bCs/>
                <w:sz w:val="27"/>
                <w:szCs w:val="27"/>
              </w:rPr>
              <w:t>1</w:t>
            </w:r>
          </w:p>
        </w:tc>
      </w:tr>
    </w:tbl>
    <w:p w14:paraId="21A8E7EF" w14:textId="77777777" w:rsidR="00B9679A" w:rsidRPr="00C923A6" w:rsidRDefault="00B9679A" w:rsidP="00D23AAB">
      <w:pPr>
        <w:spacing w:after="0"/>
        <w:rPr>
          <w:rFonts w:ascii="Times New Roman" w:hAnsi="Times New Roman" w:cs="Times New Roman"/>
          <w:sz w:val="27"/>
          <w:szCs w:val="27"/>
        </w:rPr>
      </w:pPr>
    </w:p>
    <w:p w14:paraId="67D67824" w14:textId="77777777" w:rsidR="00B9679A" w:rsidRPr="00C923A6" w:rsidRDefault="00B9679A" w:rsidP="00B9679A">
      <w:pPr>
        <w:spacing w:after="0"/>
        <w:rPr>
          <w:rFonts w:ascii="Times New Roman" w:hAnsi="Times New Roman" w:cs="Times New Roman"/>
          <w:sz w:val="27"/>
          <w:szCs w:val="27"/>
        </w:rPr>
      </w:pPr>
      <w:r w:rsidRPr="00C923A6">
        <w:rPr>
          <w:rFonts w:ascii="Times New Roman" w:hAnsi="Times New Roman" w:cs="Times New Roman"/>
          <w:sz w:val="27"/>
          <w:szCs w:val="27"/>
        </w:rPr>
        <w:t xml:space="preserve">From the truth table, the expression for sum and carry bits of the output can be obtained as, </w:t>
      </w:r>
    </w:p>
    <w:p w14:paraId="29CBDF63" w14:textId="77777777" w:rsidR="00B9679A" w:rsidRPr="00C923A6" w:rsidRDefault="00B9679A" w:rsidP="00B9679A">
      <w:pPr>
        <w:spacing w:after="0"/>
        <w:rPr>
          <w:rFonts w:ascii="Times New Roman" w:hAnsi="Times New Roman" w:cs="Times New Roman"/>
          <w:sz w:val="27"/>
          <w:szCs w:val="27"/>
        </w:rPr>
      </w:pPr>
      <w:r w:rsidRPr="00C923A6">
        <w:rPr>
          <w:rFonts w:ascii="Times New Roman" w:hAnsi="Times New Roman" w:cs="Times New Roman"/>
          <w:sz w:val="27"/>
          <w:szCs w:val="27"/>
        </w:rPr>
        <w:t>SUM = A’B’C + A’BC’ + AB’C’ + ABC</w:t>
      </w:r>
      <w:r w:rsidR="00773784" w:rsidRPr="00C923A6">
        <w:rPr>
          <w:rFonts w:ascii="Times New Roman" w:hAnsi="Times New Roman" w:cs="Times New Roman"/>
          <w:sz w:val="27"/>
          <w:szCs w:val="27"/>
        </w:rPr>
        <w:t>= A</w:t>
      </w:r>
      <w:r w:rsidR="000219C9" w:rsidRPr="00C923A6">
        <w:rPr>
          <w:rFonts w:ascii="Times New Roman" w:hAnsi="Times New Roman" w:cs="Times New Roman"/>
          <w:noProof/>
          <w:sz w:val="27"/>
          <w:szCs w:val="27"/>
        </w:rPr>
        <w:drawing>
          <wp:inline distT="0" distB="0" distL="0" distR="0" wp14:anchorId="20929233" wp14:editId="31FF78A2">
            <wp:extent cx="153559" cy="130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19" cy="136569"/>
                    </a:xfrm>
                    <a:prstGeom prst="rect">
                      <a:avLst/>
                    </a:prstGeom>
                    <a:noFill/>
                    <a:ln>
                      <a:noFill/>
                    </a:ln>
                  </pic:spPr>
                </pic:pic>
              </a:graphicData>
            </a:graphic>
          </wp:inline>
        </w:drawing>
      </w:r>
      <w:r w:rsidR="000219C9" w:rsidRPr="00C923A6">
        <w:rPr>
          <w:rFonts w:ascii="Times New Roman" w:hAnsi="Times New Roman" w:cs="Times New Roman"/>
          <w:noProof/>
          <w:sz w:val="27"/>
          <w:szCs w:val="27"/>
        </w:rPr>
        <w:t>B</w:t>
      </w:r>
      <w:r w:rsidR="000219C9" w:rsidRPr="00C923A6">
        <w:rPr>
          <w:rFonts w:ascii="Times New Roman" w:hAnsi="Times New Roman" w:cs="Times New Roman"/>
          <w:noProof/>
          <w:sz w:val="27"/>
          <w:szCs w:val="27"/>
        </w:rPr>
        <w:drawing>
          <wp:inline distT="0" distB="0" distL="0" distR="0" wp14:anchorId="30C3AAFB" wp14:editId="5D8327A3">
            <wp:extent cx="153559" cy="130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19" cy="136569"/>
                    </a:xfrm>
                    <a:prstGeom prst="rect">
                      <a:avLst/>
                    </a:prstGeom>
                    <a:noFill/>
                    <a:ln>
                      <a:noFill/>
                    </a:ln>
                  </pic:spPr>
                </pic:pic>
              </a:graphicData>
            </a:graphic>
          </wp:inline>
        </w:drawing>
      </w:r>
      <w:r w:rsidR="000219C9" w:rsidRPr="00C923A6">
        <w:rPr>
          <w:rFonts w:ascii="Times New Roman" w:hAnsi="Times New Roman" w:cs="Times New Roman"/>
          <w:noProof/>
          <w:sz w:val="27"/>
          <w:szCs w:val="27"/>
        </w:rPr>
        <w:t>C</w:t>
      </w:r>
    </w:p>
    <w:p w14:paraId="0D45986F" w14:textId="77777777" w:rsidR="00B9679A" w:rsidRPr="00C923A6" w:rsidRDefault="00B9679A" w:rsidP="00B9679A">
      <w:pPr>
        <w:spacing w:after="0"/>
        <w:rPr>
          <w:rFonts w:ascii="Times New Roman" w:hAnsi="Times New Roman" w:cs="Times New Roman"/>
          <w:sz w:val="27"/>
          <w:szCs w:val="27"/>
        </w:rPr>
      </w:pPr>
      <w:r w:rsidRPr="00C923A6">
        <w:rPr>
          <w:rFonts w:ascii="Times New Roman" w:hAnsi="Times New Roman" w:cs="Times New Roman"/>
          <w:sz w:val="27"/>
          <w:szCs w:val="27"/>
        </w:rPr>
        <w:t>CARRY = A’BC + AB’C + ABC’ +ABC</w:t>
      </w:r>
      <w:r w:rsidR="009413E7" w:rsidRPr="00C923A6">
        <w:rPr>
          <w:rFonts w:ascii="Times New Roman" w:hAnsi="Times New Roman" w:cs="Times New Roman"/>
          <w:sz w:val="27"/>
          <w:szCs w:val="27"/>
        </w:rPr>
        <w:t>=AB+(</w:t>
      </w:r>
      <w:r w:rsidR="000219C9" w:rsidRPr="00C923A6">
        <w:rPr>
          <w:rFonts w:ascii="Times New Roman" w:hAnsi="Times New Roman" w:cs="Times New Roman"/>
          <w:sz w:val="27"/>
          <w:szCs w:val="27"/>
        </w:rPr>
        <w:t>A</w:t>
      </w:r>
      <w:r w:rsidR="000219C9" w:rsidRPr="00C923A6">
        <w:rPr>
          <w:rFonts w:ascii="Times New Roman" w:hAnsi="Times New Roman" w:cs="Times New Roman"/>
          <w:noProof/>
          <w:sz w:val="27"/>
          <w:szCs w:val="27"/>
        </w:rPr>
        <w:drawing>
          <wp:inline distT="0" distB="0" distL="0" distR="0" wp14:anchorId="0B948ADC" wp14:editId="5C9FC9F3">
            <wp:extent cx="153559" cy="130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19" cy="136569"/>
                    </a:xfrm>
                    <a:prstGeom prst="rect">
                      <a:avLst/>
                    </a:prstGeom>
                    <a:noFill/>
                    <a:ln>
                      <a:noFill/>
                    </a:ln>
                  </pic:spPr>
                </pic:pic>
              </a:graphicData>
            </a:graphic>
          </wp:inline>
        </w:drawing>
      </w:r>
      <w:r w:rsidR="009413E7" w:rsidRPr="00C923A6">
        <w:rPr>
          <w:rFonts w:ascii="Times New Roman" w:hAnsi="Times New Roman" w:cs="Times New Roman"/>
          <w:sz w:val="27"/>
          <w:szCs w:val="27"/>
        </w:rPr>
        <w:t>B)C</w:t>
      </w:r>
    </w:p>
    <w:p w14:paraId="41F58808" w14:textId="77777777" w:rsidR="00B9679A" w:rsidRPr="00C923A6" w:rsidRDefault="00B9679A" w:rsidP="00B9679A">
      <w:pPr>
        <w:spacing w:after="0"/>
        <w:rPr>
          <w:rFonts w:ascii="Times New Roman" w:hAnsi="Times New Roman" w:cs="Times New Roman"/>
          <w:sz w:val="27"/>
          <w:szCs w:val="27"/>
        </w:rPr>
      </w:pPr>
    </w:p>
    <w:p w14:paraId="03706D1B" w14:textId="77777777" w:rsidR="00B9679A" w:rsidRPr="00C923A6" w:rsidRDefault="00B9679A" w:rsidP="00B9679A">
      <w:pPr>
        <w:spacing w:after="0"/>
        <w:rPr>
          <w:rFonts w:ascii="Times New Roman" w:hAnsi="Times New Roman" w:cs="Times New Roman"/>
          <w:b/>
          <w:sz w:val="27"/>
          <w:szCs w:val="27"/>
        </w:rPr>
      </w:pPr>
      <w:r w:rsidRPr="00C923A6">
        <w:rPr>
          <w:rFonts w:ascii="Times New Roman" w:hAnsi="Times New Roman" w:cs="Times New Roman"/>
          <w:b/>
          <w:sz w:val="27"/>
          <w:szCs w:val="27"/>
        </w:rPr>
        <w:t>Logic Diagram:</w:t>
      </w:r>
      <w:r w:rsidR="000219C9" w:rsidRPr="00C923A6">
        <w:rPr>
          <w:rFonts w:ascii="Times New Roman" w:hAnsi="Times New Roman" w:cs="Times New Roman"/>
          <w:noProof/>
          <w:sz w:val="27"/>
          <w:szCs w:val="27"/>
        </w:rPr>
        <w:t xml:space="preserve"> </w:t>
      </w:r>
    </w:p>
    <w:p w14:paraId="0B166241" w14:textId="77777777" w:rsidR="009413E7" w:rsidRPr="00C923A6" w:rsidRDefault="00B9679A" w:rsidP="00D23AAB">
      <w:pPr>
        <w:spacing w:after="0"/>
        <w:rPr>
          <w:rFonts w:ascii="Times New Roman" w:hAnsi="Times New Roman" w:cs="Times New Roman"/>
          <w:sz w:val="27"/>
          <w:szCs w:val="27"/>
        </w:rPr>
      </w:pPr>
      <w:r w:rsidRPr="00C923A6">
        <w:rPr>
          <w:rFonts w:ascii="Times New Roman" w:hAnsi="Times New Roman" w:cs="Times New Roman"/>
          <w:sz w:val="27"/>
          <w:szCs w:val="27"/>
        </w:rPr>
        <w:tab/>
      </w:r>
      <w:r w:rsidR="00773784" w:rsidRPr="00C923A6">
        <w:rPr>
          <w:rFonts w:ascii="Times New Roman" w:hAnsi="Times New Roman" w:cs="Times New Roman"/>
          <w:noProof/>
          <w:sz w:val="27"/>
          <w:szCs w:val="27"/>
        </w:rPr>
        <w:drawing>
          <wp:inline distT="0" distB="0" distL="0" distR="0" wp14:anchorId="791359AC" wp14:editId="766418FC">
            <wp:extent cx="6086475" cy="2962275"/>
            <wp:effectExtent l="0" t="0" r="0" b="9525"/>
            <wp:docPr id="14340" name="Content Placeholder 3" descr="full adder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Content Placeholder 3" descr="full adder circuit.jpg"/>
                    <pic:cNvPicPr>
                      <a:picLocks noChangeAspect="1"/>
                    </pic:cNvPicPr>
                  </pic:nvPicPr>
                  <pic:blipFill rotWithShape="1">
                    <a:blip r:embed="rId11">
                      <a:extLst>
                        <a:ext uri="{28A0092B-C50C-407E-A947-70E740481C1C}">
                          <a14:useLocalDpi xmlns:a14="http://schemas.microsoft.com/office/drawing/2010/main" val="0"/>
                        </a:ext>
                      </a:extLst>
                    </a:blip>
                    <a:srcRect r="450" b="15566"/>
                    <a:stretch/>
                  </pic:blipFill>
                  <pic:spPr bwMode="auto">
                    <a:xfrm>
                      <a:off x="0" y="0"/>
                      <a:ext cx="6108724" cy="2973104"/>
                    </a:xfrm>
                    <a:prstGeom prst="rect">
                      <a:avLst/>
                    </a:prstGeom>
                    <a:noFill/>
                    <a:ln>
                      <a:noFill/>
                    </a:ln>
                    <a:extLst>
                      <a:ext uri="{53640926-AAD7-44D8-BBD7-CCE9431645EC}">
                        <a14:shadowObscured xmlns:a14="http://schemas.microsoft.com/office/drawing/2010/main"/>
                      </a:ext>
                    </a:extLst>
                  </pic:spPr>
                </pic:pic>
              </a:graphicData>
            </a:graphic>
          </wp:inline>
        </w:drawing>
      </w:r>
    </w:p>
    <w:p w14:paraId="74C408FD" w14:textId="77777777" w:rsidR="00F43A66" w:rsidRPr="00C923A6" w:rsidRDefault="00F43A66" w:rsidP="009413E7">
      <w:pPr>
        <w:rPr>
          <w:rFonts w:ascii="Times New Roman" w:hAnsi="Times New Roman" w:cs="Times New Roman"/>
          <w:b/>
          <w:sz w:val="27"/>
          <w:szCs w:val="27"/>
        </w:rPr>
      </w:pPr>
    </w:p>
    <w:p w14:paraId="1F99C6A7" w14:textId="77777777" w:rsidR="00F43A66" w:rsidRPr="00C923A6" w:rsidRDefault="00F43A66" w:rsidP="009413E7">
      <w:pPr>
        <w:rPr>
          <w:rFonts w:ascii="Times New Roman" w:hAnsi="Times New Roman" w:cs="Times New Roman"/>
          <w:b/>
          <w:sz w:val="27"/>
          <w:szCs w:val="27"/>
        </w:rPr>
      </w:pPr>
    </w:p>
    <w:p w14:paraId="6966A824" w14:textId="77777777" w:rsidR="00B9679A" w:rsidRPr="00C923A6" w:rsidRDefault="000219C9" w:rsidP="009413E7">
      <w:pPr>
        <w:rPr>
          <w:rFonts w:ascii="Times New Roman" w:hAnsi="Times New Roman" w:cs="Times New Roman"/>
          <w:b/>
          <w:sz w:val="27"/>
          <w:szCs w:val="27"/>
        </w:rPr>
      </w:pPr>
      <w:r w:rsidRPr="00C923A6">
        <w:rPr>
          <w:rFonts w:ascii="Times New Roman" w:hAnsi="Times New Roman" w:cs="Times New Roman"/>
          <w:b/>
          <w:sz w:val="27"/>
          <w:szCs w:val="27"/>
        </w:rPr>
        <w:t>Simulation:-</w:t>
      </w:r>
    </w:p>
    <w:p w14:paraId="224D651E" w14:textId="77777777" w:rsidR="006C15D4" w:rsidRPr="00C923A6" w:rsidRDefault="000219C9" w:rsidP="009413E7">
      <w:pPr>
        <w:rPr>
          <w:rFonts w:ascii="Times New Roman" w:hAnsi="Times New Roman" w:cs="Times New Roman"/>
          <w:sz w:val="27"/>
          <w:szCs w:val="27"/>
        </w:rPr>
      </w:pPr>
      <w:r w:rsidRPr="00C923A6">
        <w:rPr>
          <w:rFonts w:ascii="Times New Roman" w:hAnsi="Times New Roman" w:cs="Times New Roman"/>
          <w:sz w:val="27"/>
          <w:szCs w:val="27"/>
        </w:rPr>
        <w:t xml:space="preserve">Using simulator </w:t>
      </w:r>
      <w:r w:rsidR="006C15D4" w:rsidRPr="00C923A6">
        <w:rPr>
          <w:rFonts w:ascii="Times New Roman" w:hAnsi="Times New Roman" w:cs="Times New Roman"/>
          <w:sz w:val="27"/>
          <w:szCs w:val="27"/>
        </w:rPr>
        <w:t>produced by IIT-</w:t>
      </w:r>
      <w:proofErr w:type="spellStart"/>
      <w:r w:rsidR="006C15D4" w:rsidRPr="00C923A6">
        <w:rPr>
          <w:rFonts w:ascii="Times New Roman" w:hAnsi="Times New Roman" w:cs="Times New Roman"/>
          <w:sz w:val="27"/>
          <w:szCs w:val="27"/>
        </w:rPr>
        <w:t>Khadagpur</w:t>
      </w:r>
      <w:proofErr w:type="spellEnd"/>
      <w:r w:rsidR="006C15D4" w:rsidRPr="00C923A6">
        <w:rPr>
          <w:rFonts w:ascii="Times New Roman" w:hAnsi="Times New Roman" w:cs="Times New Roman"/>
          <w:sz w:val="27"/>
          <w:szCs w:val="27"/>
        </w:rPr>
        <w:t xml:space="preserve"> we can simulator to implement half adder &amp; full adder can verify results/truth table of half/full adder.</w:t>
      </w:r>
    </w:p>
    <w:p w14:paraId="0E2CE2EE" w14:textId="77777777" w:rsidR="00F43A66" w:rsidRPr="00C923A6" w:rsidRDefault="00F43A66" w:rsidP="00F43A66">
      <w:pPr>
        <w:pStyle w:val="ListParagraph"/>
        <w:numPr>
          <w:ilvl w:val="0"/>
          <w:numId w:val="3"/>
        </w:numPr>
        <w:rPr>
          <w:rFonts w:ascii="Times New Roman" w:hAnsi="Times New Roman" w:cs="Times New Roman"/>
          <w:sz w:val="27"/>
          <w:szCs w:val="27"/>
        </w:rPr>
      </w:pPr>
      <w:r w:rsidRPr="00C923A6">
        <w:rPr>
          <w:rFonts w:ascii="Times New Roman" w:hAnsi="Times New Roman" w:cs="Times New Roman"/>
          <w:sz w:val="27"/>
          <w:szCs w:val="27"/>
        </w:rPr>
        <w:t>Half Adder Simulation :- First make Half adder using logic gates in editor window then connect input and output display element for verifying truth table of adder as shown in screenshot of simulator edit window.</w:t>
      </w:r>
    </w:p>
    <w:p w14:paraId="6B0A6C52" w14:textId="533406BC" w:rsidR="004D0DF8" w:rsidRPr="00C923A6" w:rsidRDefault="006C15D4" w:rsidP="00F43A66">
      <w:pPr>
        <w:rPr>
          <w:rFonts w:ascii="Times New Roman" w:hAnsi="Times New Roman" w:cs="Times New Roman"/>
          <w:sz w:val="27"/>
          <w:szCs w:val="27"/>
        </w:rPr>
      </w:pPr>
      <w:r w:rsidRPr="00C923A6">
        <w:rPr>
          <w:rFonts w:ascii="Times New Roman" w:hAnsi="Times New Roman" w:cs="Times New Roman"/>
          <w:sz w:val="27"/>
          <w:szCs w:val="27"/>
        </w:rPr>
        <w:t xml:space="preserve"> </w:t>
      </w:r>
    </w:p>
    <w:p w14:paraId="09EA77E9" w14:textId="77777777" w:rsidR="00CC35FE" w:rsidRPr="00C923A6" w:rsidRDefault="00CC35FE" w:rsidP="00CC35FE">
      <w:pPr>
        <w:pStyle w:val="ListParagraph"/>
        <w:rPr>
          <w:rFonts w:ascii="Times New Roman" w:hAnsi="Times New Roman" w:cs="Times New Roman"/>
          <w:sz w:val="27"/>
          <w:szCs w:val="27"/>
        </w:rPr>
      </w:pPr>
    </w:p>
    <w:p w14:paraId="0306CB56" w14:textId="77777777" w:rsidR="000C760D" w:rsidRPr="00C923A6" w:rsidRDefault="00F43A66" w:rsidP="00CC35FE">
      <w:pPr>
        <w:pStyle w:val="ListParagraph"/>
        <w:numPr>
          <w:ilvl w:val="0"/>
          <w:numId w:val="3"/>
        </w:numPr>
        <w:rPr>
          <w:rFonts w:ascii="Times New Roman" w:hAnsi="Times New Roman" w:cs="Times New Roman"/>
          <w:sz w:val="27"/>
          <w:szCs w:val="27"/>
        </w:rPr>
      </w:pPr>
      <w:r w:rsidRPr="00C923A6">
        <w:rPr>
          <w:rFonts w:ascii="Times New Roman" w:hAnsi="Times New Roman" w:cs="Times New Roman"/>
          <w:b/>
          <w:sz w:val="27"/>
          <w:szCs w:val="27"/>
        </w:rPr>
        <w:lastRenderedPageBreak/>
        <w:t>Full Adder Simulation</w:t>
      </w:r>
      <w:r w:rsidRPr="00C923A6">
        <w:rPr>
          <w:rFonts w:ascii="Times New Roman" w:hAnsi="Times New Roman" w:cs="Times New Roman"/>
          <w:sz w:val="27"/>
          <w:szCs w:val="27"/>
        </w:rPr>
        <w:t>:- Make full adder using logic gates in simulator editor wind</w:t>
      </w:r>
      <w:r w:rsidR="00904D67" w:rsidRPr="00C923A6">
        <w:rPr>
          <w:rFonts w:ascii="Times New Roman" w:hAnsi="Times New Roman" w:cs="Times New Roman"/>
          <w:sz w:val="27"/>
          <w:szCs w:val="27"/>
        </w:rPr>
        <w:t>ow as shown below in screenshot and verify truth table of full adder by simulating diagram.</w:t>
      </w:r>
    </w:p>
    <w:p w14:paraId="36B363BB" w14:textId="7623B718" w:rsidR="00CC35FE" w:rsidRPr="00C923A6" w:rsidRDefault="00CC35FE" w:rsidP="003456FC">
      <w:pPr>
        <w:rPr>
          <w:rFonts w:ascii="Times New Roman" w:hAnsi="Times New Roman" w:cs="Times New Roman"/>
          <w:sz w:val="27"/>
          <w:szCs w:val="27"/>
        </w:rPr>
      </w:pPr>
      <w:r w:rsidRPr="00C923A6">
        <w:rPr>
          <w:rFonts w:ascii="Times New Roman" w:hAnsi="Times New Roman" w:cs="Times New Roman"/>
          <w:b/>
          <w:sz w:val="27"/>
          <w:szCs w:val="27"/>
          <w:u w:val="single"/>
        </w:rPr>
        <w:t xml:space="preserve">Result:- </w:t>
      </w:r>
      <w:r w:rsidRPr="00C923A6">
        <w:rPr>
          <w:rFonts w:ascii="Times New Roman" w:hAnsi="Times New Roman" w:cs="Times New Roman"/>
          <w:sz w:val="27"/>
          <w:szCs w:val="27"/>
        </w:rPr>
        <w:t xml:space="preserve">Implementation of </w:t>
      </w:r>
      <w:r w:rsidR="00582854" w:rsidRPr="00C923A6">
        <w:rPr>
          <w:rFonts w:ascii="Times New Roman" w:hAnsi="Times New Roman" w:cs="Times New Roman"/>
          <w:sz w:val="27"/>
          <w:szCs w:val="27"/>
        </w:rPr>
        <w:t xml:space="preserve"> HALF ADDER &amp;</w:t>
      </w:r>
      <w:r w:rsidRPr="00C923A6">
        <w:rPr>
          <w:rFonts w:ascii="Times New Roman" w:hAnsi="Times New Roman" w:cs="Times New Roman"/>
          <w:sz w:val="27"/>
          <w:szCs w:val="27"/>
        </w:rPr>
        <w:t xml:space="preserve"> FULL ADDER using basic logic gates has been </w:t>
      </w:r>
      <w:r w:rsidR="00582854" w:rsidRPr="00C923A6">
        <w:rPr>
          <w:rFonts w:ascii="Times New Roman" w:hAnsi="Times New Roman" w:cs="Times New Roman"/>
          <w:sz w:val="27"/>
          <w:szCs w:val="27"/>
        </w:rPr>
        <w:t>done in simulator.</w:t>
      </w:r>
    </w:p>
    <w:p w14:paraId="39D0AD0D" w14:textId="77777777" w:rsidR="00C923A6" w:rsidRPr="00C923A6" w:rsidRDefault="00C923A6" w:rsidP="00C923A6">
      <w:pPr>
        <w:spacing w:before="100" w:beforeAutospacing="1" w:after="100" w:afterAutospacing="1" w:line="240" w:lineRule="auto"/>
        <w:ind w:left="720"/>
        <w:rPr>
          <w:rFonts w:ascii="Times New Roman" w:hAnsi="Times New Roman" w:cs="Times New Roman"/>
          <w:sz w:val="27"/>
          <w:szCs w:val="27"/>
        </w:rPr>
      </w:pPr>
      <w:r w:rsidRPr="00C923A6">
        <w:rPr>
          <w:rFonts w:ascii="Times New Roman" w:hAnsi="Times New Roman" w:cs="Times New Roman"/>
          <w:sz w:val="27"/>
          <w:szCs w:val="27"/>
        </w:rPr>
        <w:t>Questions:</w:t>
      </w:r>
    </w:p>
    <w:p w14:paraId="158BA3EB" w14:textId="144F70E1" w:rsidR="00C923A6" w:rsidRPr="00C923A6" w:rsidRDefault="00C923A6" w:rsidP="00C923A6">
      <w:pPr>
        <w:spacing w:after="0" w:line="240" w:lineRule="auto"/>
        <w:ind w:left="720"/>
        <w:rPr>
          <w:rFonts w:ascii="Times New Roman" w:hAnsi="Times New Roman" w:cs="Times New Roman"/>
          <w:sz w:val="27"/>
          <w:szCs w:val="27"/>
        </w:rPr>
      </w:pPr>
      <w:r w:rsidRPr="00C923A6">
        <w:rPr>
          <w:rFonts w:ascii="Times New Roman" w:hAnsi="Times New Roman" w:cs="Times New Roman"/>
          <w:sz w:val="27"/>
          <w:szCs w:val="27"/>
        </w:rPr>
        <w:t xml:space="preserve">Q.1 What is a </w:t>
      </w:r>
      <w:r>
        <w:rPr>
          <w:rFonts w:ascii="Times New Roman" w:hAnsi="Times New Roman" w:cs="Times New Roman"/>
          <w:sz w:val="27"/>
          <w:szCs w:val="27"/>
        </w:rPr>
        <w:t>half Adder</w:t>
      </w:r>
      <w:r w:rsidRPr="00C923A6">
        <w:rPr>
          <w:rFonts w:ascii="Times New Roman" w:hAnsi="Times New Roman" w:cs="Times New Roman"/>
          <w:sz w:val="27"/>
          <w:szCs w:val="27"/>
        </w:rPr>
        <w:t xml:space="preserve">? </w:t>
      </w:r>
    </w:p>
    <w:p w14:paraId="1EB4F03E" w14:textId="510DE081" w:rsidR="00C923A6" w:rsidRDefault="00C923A6" w:rsidP="00C923A6">
      <w:pPr>
        <w:spacing w:after="0" w:line="240" w:lineRule="auto"/>
        <w:ind w:left="720"/>
        <w:rPr>
          <w:rFonts w:ascii="Times New Roman" w:hAnsi="Times New Roman" w:cs="Times New Roman"/>
          <w:sz w:val="27"/>
          <w:szCs w:val="27"/>
        </w:rPr>
      </w:pPr>
      <w:r w:rsidRPr="00C923A6">
        <w:rPr>
          <w:rFonts w:ascii="Times New Roman" w:hAnsi="Times New Roman" w:cs="Times New Roman"/>
          <w:sz w:val="27"/>
          <w:szCs w:val="27"/>
        </w:rPr>
        <w:t xml:space="preserve">Q.2 What is a </w:t>
      </w:r>
      <w:r>
        <w:rPr>
          <w:rFonts w:ascii="Times New Roman" w:hAnsi="Times New Roman" w:cs="Times New Roman"/>
          <w:sz w:val="27"/>
          <w:szCs w:val="27"/>
        </w:rPr>
        <w:t>Full</w:t>
      </w:r>
      <w:r>
        <w:rPr>
          <w:rFonts w:ascii="Times New Roman" w:hAnsi="Times New Roman" w:cs="Times New Roman"/>
          <w:sz w:val="27"/>
          <w:szCs w:val="27"/>
        </w:rPr>
        <w:t xml:space="preserve"> Adder</w:t>
      </w:r>
      <w:r w:rsidRPr="00C923A6">
        <w:rPr>
          <w:rFonts w:ascii="Times New Roman" w:hAnsi="Times New Roman" w:cs="Times New Roman"/>
          <w:sz w:val="27"/>
          <w:szCs w:val="27"/>
        </w:rPr>
        <w:t xml:space="preserve"> </w:t>
      </w:r>
    </w:p>
    <w:p w14:paraId="3617C158" w14:textId="22F0FC73" w:rsidR="00C923A6" w:rsidRPr="00C923A6" w:rsidRDefault="00C923A6" w:rsidP="00C923A6">
      <w:pPr>
        <w:spacing w:after="0" w:line="240" w:lineRule="auto"/>
        <w:ind w:left="720"/>
        <w:rPr>
          <w:rFonts w:ascii="Times New Roman" w:hAnsi="Times New Roman" w:cs="Times New Roman"/>
          <w:sz w:val="27"/>
          <w:szCs w:val="27"/>
        </w:rPr>
      </w:pPr>
      <w:r w:rsidRPr="00C923A6">
        <w:rPr>
          <w:rFonts w:ascii="Times New Roman" w:hAnsi="Times New Roman" w:cs="Times New Roman"/>
          <w:sz w:val="27"/>
          <w:szCs w:val="27"/>
        </w:rPr>
        <w:t xml:space="preserve">Q.3 </w:t>
      </w:r>
      <w:r>
        <w:rPr>
          <w:rFonts w:ascii="Times New Roman" w:hAnsi="Times New Roman" w:cs="Times New Roman"/>
          <w:sz w:val="27"/>
          <w:szCs w:val="27"/>
        </w:rPr>
        <w:t>Make full adder with two Half Adder</w:t>
      </w:r>
      <w:r w:rsidRPr="00C923A6">
        <w:rPr>
          <w:rFonts w:ascii="Times New Roman" w:hAnsi="Times New Roman" w:cs="Times New Roman"/>
          <w:sz w:val="27"/>
          <w:szCs w:val="27"/>
        </w:rPr>
        <w:t>.</w:t>
      </w:r>
    </w:p>
    <w:p w14:paraId="4F20E724" w14:textId="203FBFB3" w:rsidR="00C923A6" w:rsidRPr="00C923A6" w:rsidRDefault="00C923A6" w:rsidP="00C923A6">
      <w:pPr>
        <w:spacing w:after="0" w:line="240" w:lineRule="auto"/>
        <w:ind w:left="720"/>
        <w:rPr>
          <w:rFonts w:ascii="Times New Roman" w:hAnsi="Times New Roman" w:cs="Times New Roman"/>
          <w:sz w:val="27"/>
          <w:szCs w:val="27"/>
        </w:rPr>
      </w:pPr>
      <w:r w:rsidRPr="00C923A6">
        <w:rPr>
          <w:rFonts w:ascii="Times New Roman" w:hAnsi="Times New Roman" w:cs="Times New Roman"/>
          <w:sz w:val="27"/>
          <w:szCs w:val="27"/>
        </w:rPr>
        <w:t xml:space="preserve"> </w:t>
      </w:r>
    </w:p>
    <w:p w14:paraId="1B2DCEE2" w14:textId="77777777" w:rsidR="00C923A6" w:rsidRPr="00C923A6" w:rsidRDefault="00C923A6" w:rsidP="00C923A6">
      <w:pPr>
        <w:spacing w:after="0" w:line="259" w:lineRule="auto"/>
        <w:rPr>
          <w:rFonts w:ascii="Times New Roman" w:hAnsi="Times New Roman" w:cs="Times New Roman"/>
          <w:sz w:val="27"/>
          <w:szCs w:val="27"/>
        </w:rPr>
      </w:pPr>
    </w:p>
    <w:p w14:paraId="396E443C" w14:textId="77777777" w:rsidR="00C923A6" w:rsidRPr="00C923A6" w:rsidRDefault="00C923A6" w:rsidP="00C923A6">
      <w:pPr>
        <w:pStyle w:val="Heading2"/>
        <w:ind w:left="253" w:right="2"/>
        <w:jc w:val="center"/>
        <w:rPr>
          <w:rFonts w:cs="Times New Roman"/>
          <w:sz w:val="27"/>
          <w:szCs w:val="27"/>
        </w:rPr>
      </w:pPr>
    </w:p>
    <w:p w14:paraId="6AD168E1" w14:textId="77777777" w:rsidR="00C923A6" w:rsidRPr="00C923A6" w:rsidRDefault="00C923A6" w:rsidP="00C923A6">
      <w:pPr>
        <w:pStyle w:val="Heading2"/>
        <w:ind w:left="253" w:right="2"/>
        <w:jc w:val="center"/>
        <w:rPr>
          <w:rFonts w:cs="Times New Roman"/>
          <w:sz w:val="27"/>
          <w:szCs w:val="27"/>
        </w:rPr>
      </w:pPr>
    </w:p>
    <w:p w14:paraId="7575AC8C" w14:textId="77777777" w:rsidR="00C923A6" w:rsidRPr="00C923A6" w:rsidRDefault="00C923A6" w:rsidP="00C923A6">
      <w:pPr>
        <w:pStyle w:val="Heading2"/>
        <w:ind w:left="253" w:right="2"/>
        <w:jc w:val="center"/>
        <w:rPr>
          <w:rFonts w:cs="Times New Roman"/>
          <w:sz w:val="27"/>
          <w:szCs w:val="27"/>
        </w:rPr>
      </w:pPr>
    </w:p>
    <w:p w14:paraId="6BCD97CE" w14:textId="77777777" w:rsidR="00C923A6" w:rsidRPr="00C923A6" w:rsidRDefault="00C923A6" w:rsidP="00C923A6">
      <w:pPr>
        <w:pStyle w:val="Heading2"/>
        <w:ind w:left="253" w:right="2"/>
        <w:jc w:val="center"/>
        <w:rPr>
          <w:rFonts w:cs="Times New Roman"/>
          <w:sz w:val="27"/>
          <w:szCs w:val="27"/>
        </w:rPr>
      </w:pPr>
    </w:p>
    <w:p w14:paraId="0DDD3E8F" w14:textId="77777777" w:rsidR="00C923A6" w:rsidRPr="00C923A6" w:rsidRDefault="00C923A6" w:rsidP="00C923A6">
      <w:pPr>
        <w:pStyle w:val="Heading2"/>
        <w:ind w:left="253" w:right="2"/>
        <w:jc w:val="center"/>
        <w:rPr>
          <w:rFonts w:cs="Times New Roman"/>
          <w:sz w:val="27"/>
          <w:szCs w:val="27"/>
        </w:rPr>
      </w:pPr>
    </w:p>
    <w:p w14:paraId="057154EB" w14:textId="77777777" w:rsidR="00C923A6" w:rsidRPr="00C923A6" w:rsidRDefault="00C923A6" w:rsidP="00C923A6">
      <w:pPr>
        <w:pStyle w:val="Heading2"/>
        <w:ind w:left="253" w:right="2"/>
        <w:jc w:val="center"/>
        <w:rPr>
          <w:rFonts w:cs="Times New Roman"/>
          <w:sz w:val="27"/>
          <w:szCs w:val="27"/>
        </w:rPr>
      </w:pPr>
    </w:p>
    <w:p w14:paraId="330BA6A1" w14:textId="77777777" w:rsidR="00C923A6" w:rsidRPr="00C923A6" w:rsidRDefault="00C923A6" w:rsidP="00C923A6">
      <w:pPr>
        <w:pStyle w:val="Heading2"/>
        <w:ind w:left="253" w:right="2"/>
        <w:jc w:val="center"/>
        <w:rPr>
          <w:rFonts w:cs="Times New Roman"/>
          <w:sz w:val="27"/>
          <w:szCs w:val="27"/>
        </w:rPr>
      </w:pPr>
    </w:p>
    <w:p w14:paraId="7A8BA4E0" w14:textId="77777777" w:rsidR="00C923A6" w:rsidRPr="00C923A6" w:rsidRDefault="00C923A6" w:rsidP="00C923A6">
      <w:pPr>
        <w:pStyle w:val="Heading2"/>
        <w:ind w:left="253" w:right="2"/>
        <w:jc w:val="center"/>
        <w:rPr>
          <w:rFonts w:cs="Times New Roman"/>
          <w:sz w:val="27"/>
          <w:szCs w:val="27"/>
        </w:rPr>
      </w:pPr>
    </w:p>
    <w:p w14:paraId="114E24E0" w14:textId="77777777" w:rsidR="00C923A6" w:rsidRPr="00C923A6" w:rsidRDefault="00C923A6" w:rsidP="00C923A6">
      <w:pPr>
        <w:pStyle w:val="Heading2"/>
        <w:ind w:left="253" w:right="2"/>
        <w:jc w:val="center"/>
        <w:rPr>
          <w:rFonts w:cs="Times New Roman"/>
          <w:sz w:val="27"/>
          <w:szCs w:val="27"/>
        </w:rPr>
      </w:pPr>
    </w:p>
    <w:p w14:paraId="2A0B33E0" w14:textId="55E545F4" w:rsidR="00C923A6" w:rsidRDefault="00C923A6" w:rsidP="00C923A6">
      <w:pPr>
        <w:pStyle w:val="Heading2"/>
        <w:ind w:left="253" w:right="2"/>
        <w:rPr>
          <w:rFonts w:cs="Times New Roman"/>
          <w:sz w:val="27"/>
          <w:szCs w:val="27"/>
        </w:rPr>
      </w:pPr>
    </w:p>
    <w:p w14:paraId="57B9855E" w14:textId="033E5E4A" w:rsidR="00C923A6" w:rsidRDefault="00C923A6" w:rsidP="00C923A6"/>
    <w:p w14:paraId="0AB3E905" w14:textId="32FF17C5" w:rsidR="00C923A6" w:rsidRDefault="00C923A6" w:rsidP="00C923A6"/>
    <w:p w14:paraId="7F3FBED0" w14:textId="4B8835D9" w:rsidR="00C923A6" w:rsidRDefault="00C923A6" w:rsidP="00C923A6"/>
    <w:p w14:paraId="4386A6DD" w14:textId="1FBC4EBE" w:rsidR="00C923A6" w:rsidRDefault="00C923A6" w:rsidP="00C923A6"/>
    <w:p w14:paraId="16259C6D" w14:textId="3BEECD6D" w:rsidR="00C923A6" w:rsidRDefault="00C923A6" w:rsidP="00C923A6"/>
    <w:p w14:paraId="534BA18B" w14:textId="17812E43" w:rsidR="00C923A6" w:rsidRDefault="00C923A6" w:rsidP="00C923A6"/>
    <w:p w14:paraId="51D86EDF" w14:textId="77223321" w:rsidR="00C923A6" w:rsidRDefault="00C923A6" w:rsidP="00C923A6"/>
    <w:p w14:paraId="76107C2F" w14:textId="7179195F" w:rsidR="00C923A6" w:rsidRDefault="00C923A6" w:rsidP="00C923A6"/>
    <w:p w14:paraId="75E1376C" w14:textId="77777777" w:rsidR="00C923A6" w:rsidRPr="00C923A6" w:rsidRDefault="00C923A6" w:rsidP="00C923A6"/>
    <w:p w14:paraId="47667ECE" w14:textId="0AD1E4CE" w:rsidR="00C923A6" w:rsidRPr="00C923A6" w:rsidRDefault="00C923A6" w:rsidP="00C923A6">
      <w:pPr>
        <w:pStyle w:val="Heading2"/>
        <w:ind w:left="253" w:right="2"/>
        <w:jc w:val="center"/>
        <w:rPr>
          <w:rFonts w:cs="Times New Roman"/>
          <w:sz w:val="27"/>
          <w:szCs w:val="27"/>
        </w:rPr>
      </w:pPr>
      <w:r w:rsidRPr="00C923A6">
        <w:rPr>
          <w:rFonts w:cs="Times New Roman"/>
          <w:sz w:val="27"/>
          <w:szCs w:val="27"/>
        </w:rPr>
        <w:t>EXPERIMENT NO. – 2</w:t>
      </w:r>
    </w:p>
    <w:p w14:paraId="421B8259" w14:textId="77777777" w:rsidR="00C923A6" w:rsidRPr="00C923A6" w:rsidRDefault="00C923A6" w:rsidP="00C923A6">
      <w:pPr>
        <w:rPr>
          <w:rFonts w:ascii="Times New Roman" w:hAnsi="Times New Roman" w:cs="Times New Roman"/>
          <w:sz w:val="27"/>
          <w:szCs w:val="27"/>
        </w:rPr>
      </w:pPr>
    </w:p>
    <w:p w14:paraId="34645E2F" w14:textId="77777777" w:rsidR="00C923A6" w:rsidRPr="00C923A6" w:rsidRDefault="00C923A6" w:rsidP="00C923A6">
      <w:pPr>
        <w:rPr>
          <w:rFonts w:ascii="Times New Roman" w:hAnsi="Times New Roman" w:cs="Times New Roman"/>
          <w:b/>
          <w:sz w:val="27"/>
          <w:szCs w:val="27"/>
        </w:rPr>
      </w:pPr>
      <w:r w:rsidRPr="00C923A6">
        <w:rPr>
          <w:rFonts w:ascii="Times New Roman" w:hAnsi="Times New Roman" w:cs="Times New Roman"/>
          <w:b/>
          <w:sz w:val="27"/>
          <w:szCs w:val="27"/>
          <w:u w:val="single"/>
        </w:rPr>
        <w:t>EXPERIMENT NAME</w:t>
      </w:r>
      <w:r w:rsidRPr="00C923A6">
        <w:rPr>
          <w:rFonts w:ascii="Times New Roman" w:hAnsi="Times New Roman" w:cs="Times New Roman"/>
          <w:b/>
          <w:sz w:val="27"/>
          <w:szCs w:val="27"/>
        </w:rPr>
        <w:t xml:space="preserve">: </w:t>
      </w:r>
      <w:r w:rsidRPr="00C923A6">
        <w:rPr>
          <w:rFonts w:ascii="Times New Roman" w:hAnsi="Times New Roman" w:cs="Times New Roman"/>
          <w:sz w:val="27"/>
          <w:szCs w:val="27"/>
        </w:rPr>
        <w:t>Implementing Binary -to -Gray, Gray -to -Binary code conversions.</w:t>
      </w:r>
    </w:p>
    <w:p w14:paraId="097E005A" w14:textId="77777777" w:rsidR="00C923A6" w:rsidRPr="00C923A6" w:rsidRDefault="00C923A6" w:rsidP="00C923A6">
      <w:pPr>
        <w:jc w:val="both"/>
        <w:rPr>
          <w:rFonts w:ascii="Times New Roman" w:hAnsi="Times New Roman" w:cs="Times New Roman"/>
          <w:b/>
          <w:sz w:val="27"/>
          <w:szCs w:val="27"/>
        </w:rPr>
      </w:pPr>
    </w:p>
    <w:p w14:paraId="41E036EA" w14:textId="77777777" w:rsidR="00C923A6" w:rsidRPr="00C923A6" w:rsidRDefault="00C923A6" w:rsidP="00C923A6">
      <w:pPr>
        <w:jc w:val="both"/>
        <w:rPr>
          <w:rFonts w:ascii="Times New Roman" w:hAnsi="Times New Roman" w:cs="Times New Roman"/>
          <w:b/>
          <w:sz w:val="27"/>
          <w:szCs w:val="27"/>
        </w:rPr>
      </w:pPr>
      <w:r w:rsidRPr="00C923A6">
        <w:rPr>
          <w:rFonts w:ascii="Times New Roman" w:hAnsi="Times New Roman" w:cs="Times New Roman"/>
          <w:b/>
          <w:sz w:val="27"/>
          <w:szCs w:val="27"/>
          <w:u w:val="single"/>
        </w:rPr>
        <w:t>PROBLEM STATEMENT</w:t>
      </w:r>
      <w:r w:rsidRPr="00C923A6">
        <w:rPr>
          <w:rFonts w:ascii="Times New Roman" w:hAnsi="Times New Roman" w:cs="Times New Roman"/>
          <w:b/>
          <w:sz w:val="27"/>
          <w:szCs w:val="27"/>
        </w:rPr>
        <w:t xml:space="preserve">: </w:t>
      </w:r>
      <w:r w:rsidRPr="00C923A6">
        <w:rPr>
          <w:rFonts w:ascii="Times New Roman" w:hAnsi="Times New Roman" w:cs="Times New Roman"/>
          <w:sz w:val="27"/>
          <w:szCs w:val="27"/>
        </w:rPr>
        <w:t>In this we have to convert binary number into gray code and vice versa.</w:t>
      </w:r>
    </w:p>
    <w:p w14:paraId="51A78E04" w14:textId="77777777" w:rsidR="00C923A6" w:rsidRPr="00C923A6" w:rsidRDefault="00C923A6" w:rsidP="00C923A6">
      <w:pPr>
        <w:jc w:val="both"/>
        <w:rPr>
          <w:rFonts w:ascii="Times New Roman" w:hAnsi="Times New Roman" w:cs="Times New Roman"/>
          <w:b/>
          <w:sz w:val="27"/>
          <w:szCs w:val="27"/>
        </w:rPr>
      </w:pPr>
    </w:p>
    <w:p w14:paraId="24001595" w14:textId="77777777" w:rsidR="00C923A6" w:rsidRPr="00C923A6" w:rsidRDefault="00C923A6" w:rsidP="00C923A6">
      <w:pPr>
        <w:spacing w:after="0" w:line="259" w:lineRule="auto"/>
        <w:ind w:left="-5"/>
        <w:rPr>
          <w:rFonts w:ascii="Times New Roman" w:hAnsi="Times New Roman" w:cs="Times New Roman"/>
          <w:sz w:val="27"/>
          <w:szCs w:val="27"/>
        </w:rPr>
      </w:pPr>
      <w:r w:rsidRPr="00C923A6">
        <w:rPr>
          <w:rFonts w:ascii="Times New Roman" w:hAnsi="Times New Roman" w:cs="Times New Roman"/>
          <w:b/>
          <w:sz w:val="27"/>
          <w:szCs w:val="27"/>
          <w:u w:val="single"/>
        </w:rPr>
        <w:t>OBJECTIVE</w:t>
      </w:r>
      <w:r w:rsidRPr="00C923A6">
        <w:rPr>
          <w:rFonts w:ascii="Times New Roman" w:hAnsi="Times New Roman" w:cs="Times New Roman"/>
          <w:b/>
          <w:sz w:val="27"/>
          <w:szCs w:val="27"/>
        </w:rPr>
        <w:t xml:space="preserve">:  </w:t>
      </w:r>
      <w:r w:rsidRPr="00C923A6">
        <w:rPr>
          <w:rFonts w:ascii="Times New Roman" w:hAnsi="Times New Roman" w:cs="Times New Roman"/>
          <w:sz w:val="27"/>
          <w:szCs w:val="27"/>
        </w:rPr>
        <w:t xml:space="preserve">. </w:t>
      </w:r>
      <w:r w:rsidRPr="00C923A6">
        <w:rPr>
          <w:rFonts w:ascii="Times New Roman" w:hAnsi="Times New Roman" w:cs="Times New Roman"/>
          <w:b/>
          <w:sz w:val="27"/>
          <w:szCs w:val="27"/>
        </w:rPr>
        <w:t xml:space="preserve">: </w:t>
      </w:r>
      <w:r w:rsidRPr="00C923A6">
        <w:rPr>
          <w:rFonts w:ascii="Times New Roman" w:hAnsi="Times New Roman" w:cs="Times New Roman"/>
          <w:sz w:val="27"/>
          <w:szCs w:val="27"/>
        </w:rPr>
        <w:t>Implementing Binary -to -Gray, Gray -to -Binary code conversions. Using COA Simulator</w:t>
      </w:r>
    </w:p>
    <w:p w14:paraId="3248BEB6" w14:textId="77777777" w:rsidR="00C923A6" w:rsidRPr="00C923A6" w:rsidRDefault="00C923A6" w:rsidP="00C923A6">
      <w:pPr>
        <w:spacing w:after="0" w:line="259" w:lineRule="auto"/>
        <w:rPr>
          <w:rFonts w:ascii="Times New Roman" w:hAnsi="Times New Roman" w:cs="Times New Roman"/>
          <w:sz w:val="27"/>
          <w:szCs w:val="27"/>
        </w:rPr>
      </w:pPr>
    </w:p>
    <w:p w14:paraId="2BC90DD5" w14:textId="77777777" w:rsidR="00C923A6" w:rsidRPr="00C923A6" w:rsidRDefault="00C923A6" w:rsidP="00C923A6">
      <w:pPr>
        <w:pStyle w:val="Heading3"/>
        <w:ind w:left="-5"/>
        <w:rPr>
          <w:rFonts w:ascii="Times New Roman" w:hAnsi="Times New Roman" w:cs="Times New Roman"/>
          <w:sz w:val="27"/>
          <w:szCs w:val="27"/>
        </w:rPr>
      </w:pPr>
      <w:r w:rsidRPr="00C923A6">
        <w:rPr>
          <w:rFonts w:ascii="Times New Roman" w:hAnsi="Times New Roman" w:cs="Times New Roman"/>
          <w:sz w:val="27"/>
          <w:szCs w:val="27"/>
          <w:u w:val="single"/>
        </w:rPr>
        <w:t>SOFTWARE  REQUIRED</w:t>
      </w:r>
      <w:r w:rsidRPr="00C923A6">
        <w:rPr>
          <w:rFonts w:ascii="Times New Roman" w:hAnsi="Times New Roman" w:cs="Times New Roman"/>
          <w:sz w:val="27"/>
          <w:szCs w:val="27"/>
        </w:rPr>
        <w:t>:</w:t>
      </w:r>
    </w:p>
    <w:p w14:paraId="5B246351" w14:textId="77777777" w:rsidR="00C923A6" w:rsidRPr="00C923A6" w:rsidRDefault="00C923A6" w:rsidP="00C923A6">
      <w:pPr>
        <w:spacing w:after="0" w:line="259" w:lineRule="auto"/>
        <w:rPr>
          <w:rFonts w:ascii="Times New Roman" w:hAnsi="Times New Roman" w:cs="Times New Roman"/>
          <w:sz w:val="27"/>
          <w:szCs w:val="27"/>
        </w:rPr>
      </w:pPr>
    </w:p>
    <w:tbl>
      <w:tblPr>
        <w:tblStyle w:val="TableGrid0"/>
        <w:tblW w:w="10183" w:type="dxa"/>
        <w:tblInd w:w="-108" w:type="dxa"/>
        <w:tblCellMar>
          <w:top w:w="7" w:type="dxa"/>
          <w:left w:w="108" w:type="dxa"/>
          <w:right w:w="91" w:type="dxa"/>
        </w:tblCellMar>
        <w:tblLook w:val="04A0" w:firstRow="1" w:lastRow="0" w:firstColumn="1" w:lastColumn="0" w:noHBand="0" w:noVBand="1"/>
      </w:tblPr>
      <w:tblGrid>
        <w:gridCol w:w="585"/>
        <w:gridCol w:w="3919"/>
        <w:gridCol w:w="591"/>
        <w:gridCol w:w="3873"/>
        <w:gridCol w:w="1215"/>
      </w:tblGrid>
      <w:tr w:rsidR="00C923A6" w:rsidRPr="00C923A6" w14:paraId="6B32A0CE" w14:textId="77777777" w:rsidTr="00F95192">
        <w:trPr>
          <w:trHeight w:val="562"/>
        </w:trPr>
        <w:tc>
          <w:tcPr>
            <w:tcW w:w="628" w:type="dxa"/>
            <w:tcBorders>
              <w:top w:val="single" w:sz="4" w:space="0" w:color="000000"/>
              <w:left w:val="single" w:sz="4" w:space="0" w:color="000000"/>
              <w:bottom w:val="single" w:sz="4" w:space="0" w:color="000000"/>
              <w:right w:val="single" w:sz="4" w:space="0" w:color="000000"/>
            </w:tcBorders>
          </w:tcPr>
          <w:p w14:paraId="1E030A72"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 xml:space="preserve">Sr. no. </w:t>
            </w:r>
          </w:p>
        </w:tc>
        <w:tc>
          <w:tcPr>
            <w:tcW w:w="3661" w:type="dxa"/>
            <w:tcBorders>
              <w:top w:val="single" w:sz="4" w:space="0" w:color="000000"/>
              <w:left w:val="single" w:sz="4" w:space="0" w:color="000000"/>
              <w:bottom w:val="single" w:sz="4" w:space="0" w:color="000000"/>
              <w:right w:val="single" w:sz="4" w:space="0" w:color="000000"/>
            </w:tcBorders>
          </w:tcPr>
          <w:p w14:paraId="75B48017"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 xml:space="preserve">Name of </w:t>
            </w:r>
          </w:p>
          <w:p w14:paraId="28A2F9E7"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 xml:space="preserve">equipment’s/components/software </w:t>
            </w:r>
          </w:p>
        </w:tc>
        <w:tc>
          <w:tcPr>
            <w:tcW w:w="944" w:type="dxa"/>
            <w:tcBorders>
              <w:top w:val="single" w:sz="4" w:space="0" w:color="000000"/>
              <w:left w:val="single" w:sz="4" w:space="0" w:color="000000"/>
              <w:bottom w:val="single" w:sz="4" w:space="0" w:color="000000"/>
              <w:right w:val="single" w:sz="4" w:space="0" w:color="000000"/>
            </w:tcBorders>
          </w:tcPr>
          <w:p w14:paraId="0F59DD06" w14:textId="77777777" w:rsidR="00C923A6" w:rsidRPr="00C923A6" w:rsidRDefault="00C923A6" w:rsidP="00F95192">
            <w:pPr>
              <w:spacing w:line="259" w:lineRule="auto"/>
              <w:rPr>
                <w:rFonts w:ascii="Times New Roman" w:hAnsi="Times New Roman" w:cs="Times New Roman"/>
                <w:sz w:val="27"/>
                <w:szCs w:val="27"/>
              </w:rPr>
            </w:pPr>
          </w:p>
        </w:tc>
        <w:tc>
          <w:tcPr>
            <w:tcW w:w="3671" w:type="dxa"/>
            <w:tcBorders>
              <w:top w:val="single" w:sz="4" w:space="0" w:color="000000"/>
              <w:left w:val="single" w:sz="4" w:space="0" w:color="000000"/>
              <w:bottom w:val="single" w:sz="4" w:space="0" w:color="000000"/>
              <w:right w:val="single" w:sz="4" w:space="0" w:color="000000"/>
            </w:tcBorders>
          </w:tcPr>
          <w:p w14:paraId="0580FB50"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 xml:space="preserve">Specification/range/rating/version </w:t>
            </w:r>
          </w:p>
        </w:tc>
        <w:tc>
          <w:tcPr>
            <w:tcW w:w="1279" w:type="dxa"/>
            <w:tcBorders>
              <w:top w:val="single" w:sz="4" w:space="0" w:color="000000"/>
              <w:left w:val="single" w:sz="4" w:space="0" w:color="000000"/>
              <w:bottom w:val="single" w:sz="4" w:space="0" w:color="000000"/>
              <w:right w:val="single" w:sz="4" w:space="0" w:color="000000"/>
            </w:tcBorders>
          </w:tcPr>
          <w:p w14:paraId="4035CE28"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 xml:space="preserve">Quantity </w:t>
            </w:r>
          </w:p>
        </w:tc>
      </w:tr>
      <w:tr w:rsidR="00C923A6" w:rsidRPr="00C923A6" w14:paraId="1DC33AF0" w14:textId="77777777" w:rsidTr="00F95192">
        <w:trPr>
          <w:trHeight w:val="581"/>
        </w:trPr>
        <w:tc>
          <w:tcPr>
            <w:tcW w:w="628" w:type="dxa"/>
            <w:tcBorders>
              <w:top w:val="single" w:sz="4" w:space="0" w:color="000000"/>
              <w:left w:val="single" w:sz="4" w:space="0" w:color="000000"/>
              <w:bottom w:val="single" w:sz="4" w:space="0" w:color="000000"/>
              <w:right w:val="single" w:sz="4" w:space="0" w:color="000000"/>
            </w:tcBorders>
          </w:tcPr>
          <w:p w14:paraId="104FFB98"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6773BA54"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COA SIMULATOR BY IIT KHARAGPUR</w:t>
            </w:r>
          </w:p>
        </w:tc>
        <w:tc>
          <w:tcPr>
            <w:tcW w:w="944" w:type="dxa"/>
            <w:tcBorders>
              <w:top w:val="single" w:sz="4" w:space="0" w:color="000000"/>
              <w:left w:val="single" w:sz="4" w:space="0" w:color="000000"/>
              <w:bottom w:val="single" w:sz="4" w:space="0" w:color="000000"/>
              <w:right w:val="single" w:sz="4" w:space="0" w:color="000000"/>
            </w:tcBorders>
          </w:tcPr>
          <w:p w14:paraId="5DC006A0" w14:textId="77777777" w:rsidR="00C923A6" w:rsidRPr="00C923A6" w:rsidRDefault="00C923A6" w:rsidP="00F95192">
            <w:pPr>
              <w:spacing w:line="259" w:lineRule="auto"/>
              <w:rPr>
                <w:rFonts w:ascii="Times New Roman" w:hAnsi="Times New Roman" w:cs="Times New Roman"/>
                <w:sz w:val="27"/>
                <w:szCs w:val="27"/>
              </w:rPr>
            </w:pPr>
          </w:p>
        </w:tc>
        <w:tc>
          <w:tcPr>
            <w:tcW w:w="3671" w:type="dxa"/>
            <w:tcBorders>
              <w:top w:val="single" w:sz="4" w:space="0" w:color="000000"/>
              <w:left w:val="single" w:sz="4" w:space="0" w:color="000000"/>
              <w:bottom w:val="single" w:sz="4" w:space="0" w:color="000000"/>
              <w:right w:val="single" w:sz="4" w:space="0" w:color="000000"/>
            </w:tcBorders>
          </w:tcPr>
          <w:p w14:paraId="2ACB075C" w14:textId="77777777" w:rsidR="00C923A6" w:rsidRPr="00C923A6" w:rsidRDefault="00C923A6" w:rsidP="00F95192">
            <w:pPr>
              <w:spacing w:line="259" w:lineRule="auto"/>
              <w:rPr>
                <w:rFonts w:ascii="Times New Roman" w:hAnsi="Times New Roman" w:cs="Times New Roman"/>
                <w:sz w:val="27"/>
                <w:szCs w:val="27"/>
              </w:rPr>
            </w:pPr>
          </w:p>
        </w:tc>
        <w:tc>
          <w:tcPr>
            <w:tcW w:w="1279" w:type="dxa"/>
            <w:tcBorders>
              <w:top w:val="single" w:sz="4" w:space="0" w:color="000000"/>
              <w:left w:val="single" w:sz="4" w:space="0" w:color="000000"/>
              <w:bottom w:val="single" w:sz="4" w:space="0" w:color="000000"/>
              <w:right w:val="single" w:sz="4" w:space="0" w:color="000000"/>
            </w:tcBorders>
          </w:tcPr>
          <w:p w14:paraId="49E62917" w14:textId="77777777" w:rsidR="00C923A6" w:rsidRPr="00C923A6" w:rsidRDefault="00C923A6" w:rsidP="00F95192">
            <w:pPr>
              <w:spacing w:line="259" w:lineRule="auto"/>
              <w:rPr>
                <w:rFonts w:ascii="Times New Roman" w:hAnsi="Times New Roman" w:cs="Times New Roman"/>
                <w:sz w:val="27"/>
                <w:szCs w:val="27"/>
              </w:rPr>
            </w:pPr>
          </w:p>
        </w:tc>
      </w:tr>
    </w:tbl>
    <w:p w14:paraId="65B8CC06" w14:textId="77777777" w:rsidR="00C923A6" w:rsidRPr="00C923A6" w:rsidRDefault="00C923A6" w:rsidP="00C923A6">
      <w:pPr>
        <w:spacing w:after="0" w:line="259" w:lineRule="auto"/>
        <w:rPr>
          <w:rFonts w:ascii="Times New Roman" w:hAnsi="Times New Roman" w:cs="Times New Roman"/>
          <w:sz w:val="27"/>
          <w:szCs w:val="27"/>
        </w:rPr>
      </w:pPr>
    </w:p>
    <w:p w14:paraId="7D77DCEA" w14:textId="77777777" w:rsidR="00C923A6" w:rsidRPr="00C923A6" w:rsidRDefault="00C923A6" w:rsidP="00C923A6">
      <w:pPr>
        <w:spacing w:after="9" w:line="259" w:lineRule="auto"/>
        <w:ind w:left="2715"/>
        <w:rPr>
          <w:rFonts w:ascii="Times New Roman" w:hAnsi="Times New Roman" w:cs="Times New Roman"/>
          <w:sz w:val="27"/>
          <w:szCs w:val="27"/>
        </w:rPr>
      </w:pPr>
    </w:p>
    <w:p w14:paraId="7A62FBEF" w14:textId="77777777" w:rsidR="00C923A6" w:rsidRPr="00C923A6" w:rsidRDefault="00C923A6" w:rsidP="00C923A6">
      <w:pPr>
        <w:spacing w:after="0" w:line="259" w:lineRule="auto"/>
        <w:rPr>
          <w:rFonts w:ascii="Times New Roman" w:hAnsi="Times New Roman" w:cs="Times New Roman"/>
          <w:sz w:val="27"/>
          <w:szCs w:val="27"/>
        </w:rPr>
      </w:pPr>
    </w:p>
    <w:p w14:paraId="4267F4A3" w14:textId="77777777" w:rsidR="00C923A6" w:rsidRPr="00C923A6" w:rsidRDefault="00C923A6" w:rsidP="00C923A6">
      <w:pPr>
        <w:spacing w:after="0" w:line="259" w:lineRule="auto"/>
        <w:rPr>
          <w:rFonts w:ascii="Times New Roman" w:hAnsi="Times New Roman" w:cs="Times New Roman"/>
          <w:b/>
          <w:sz w:val="27"/>
          <w:szCs w:val="27"/>
        </w:rPr>
      </w:pPr>
      <w:r w:rsidRPr="00C923A6">
        <w:rPr>
          <w:rFonts w:ascii="Times New Roman" w:hAnsi="Times New Roman" w:cs="Times New Roman"/>
          <w:b/>
          <w:sz w:val="27"/>
          <w:szCs w:val="27"/>
        </w:rPr>
        <w:t>Definition of Binary and Gray code:</w:t>
      </w:r>
    </w:p>
    <w:p w14:paraId="2920F1F3" w14:textId="77777777" w:rsidR="00C923A6" w:rsidRPr="00C923A6" w:rsidRDefault="00C923A6" w:rsidP="00C923A6">
      <w:pPr>
        <w:spacing w:after="0" w:line="259" w:lineRule="auto"/>
        <w:rPr>
          <w:rFonts w:ascii="Times New Roman" w:hAnsi="Times New Roman" w:cs="Times New Roman"/>
          <w:sz w:val="27"/>
          <w:szCs w:val="27"/>
        </w:rPr>
      </w:pPr>
    </w:p>
    <w:p w14:paraId="6FEEBDDB" w14:textId="77777777" w:rsidR="00C923A6" w:rsidRPr="00C923A6" w:rsidRDefault="00C923A6" w:rsidP="00C923A6">
      <w:pPr>
        <w:pStyle w:val="NormalWeb"/>
        <w:rPr>
          <w:color w:val="000000"/>
          <w:sz w:val="27"/>
          <w:szCs w:val="27"/>
        </w:rPr>
      </w:pPr>
      <w:r w:rsidRPr="00C923A6">
        <w:rPr>
          <w:rStyle w:val="Strong"/>
          <w:sz w:val="27"/>
          <w:szCs w:val="27"/>
        </w:rPr>
        <w:t>Gray code</w:t>
      </w:r>
      <w:r w:rsidRPr="00C923A6">
        <w:rPr>
          <w:color w:val="000000"/>
          <w:sz w:val="27"/>
          <w:szCs w:val="27"/>
        </w:rPr>
        <w:t> – also known as </w:t>
      </w:r>
      <w:r w:rsidRPr="00C923A6">
        <w:rPr>
          <w:rStyle w:val="Strong"/>
          <w:sz w:val="27"/>
          <w:szCs w:val="27"/>
        </w:rPr>
        <w:t>Cyclic Code</w:t>
      </w:r>
      <w:r w:rsidRPr="00C923A6">
        <w:rPr>
          <w:color w:val="000000"/>
          <w:sz w:val="27"/>
          <w:szCs w:val="27"/>
        </w:rPr>
        <w:t>, </w:t>
      </w:r>
      <w:r w:rsidRPr="00C923A6">
        <w:rPr>
          <w:rStyle w:val="Strong"/>
          <w:sz w:val="27"/>
          <w:szCs w:val="27"/>
        </w:rPr>
        <w:t>Reflected Binary Code</w:t>
      </w:r>
      <w:r w:rsidRPr="00C923A6">
        <w:rPr>
          <w:color w:val="000000"/>
          <w:sz w:val="27"/>
          <w:szCs w:val="27"/>
        </w:rPr>
        <w:t> (RBC), </w:t>
      </w:r>
      <w:r w:rsidRPr="00C923A6">
        <w:rPr>
          <w:rStyle w:val="Strong"/>
          <w:sz w:val="27"/>
          <w:szCs w:val="27"/>
        </w:rPr>
        <w:t>Reflected Binary</w:t>
      </w:r>
      <w:r w:rsidRPr="00C923A6">
        <w:rPr>
          <w:color w:val="000000"/>
          <w:sz w:val="27"/>
          <w:szCs w:val="27"/>
        </w:rPr>
        <w:t> (RB) or </w:t>
      </w:r>
      <w:r w:rsidRPr="00C923A6">
        <w:rPr>
          <w:rStyle w:val="Strong"/>
          <w:sz w:val="27"/>
          <w:szCs w:val="27"/>
        </w:rPr>
        <w:t>Grey code</w:t>
      </w:r>
      <w:r w:rsidRPr="00C923A6">
        <w:rPr>
          <w:color w:val="000000"/>
          <w:sz w:val="27"/>
          <w:szCs w:val="27"/>
        </w:rPr>
        <w:t> – is defined as an ordering of the binary number system such that each incremental value can only differ by one bit. In gray code, while traversing from one step to another step only one bit in the code group changes. That is to say that two adjacent code numbers differ from each other by only one bit.</w:t>
      </w:r>
    </w:p>
    <w:p w14:paraId="34F67ECF" w14:textId="77777777" w:rsidR="00C923A6" w:rsidRPr="00C923A6" w:rsidRDefault="00C923A6" w:rsidP="00C923A6">
      <w:pPr>
        <w:pStyle w:val="NormalWeb"/>
        <w:rPr>
          <w:color w:val="000000"/>
          <w:sz w:val="27"/>
          <w:szCs w:val="27"/>
        </w:rPr>
      </w:pPr>
      <w:r w:rsidRPr="00C923A6">
        <w:rPr>
          <w:color w:val="000000"/>
          <w:sz w:val="27"/>
          <w:szCs w:val="27"/>
        </w:rPr>
        <w:t xml:space="preserve">Gray code is the most popular of the unit distance codes, but it is not suitable for arithmetic operations. Gray code has some applications in analog to digital converters, as well as being used for error correction in digital communication. Gray code can be </w:t>
      </w:r>
      <w:r w:rsidRPr="00C923A6">
        <w:rPr>
          <w:color w:val="000000"/>
          <w:sz w:val="27"/>
          <w:szCs w:val="27"/>
        </w:rPr>
        <w:lastRenderedPageBreak/>
        <w:t>difficult to understand initially, but becomes much easier to understand when looking at the gray code tables below.</w:t>
      </w:r>
    </w:p>
    <w:p w14:paraId="6F6B959A" w14:textId="77777777" w:rsidR="00C923A6" w:rsidRPr="00C923A6" w:rsidRDefault="00C923A6" w:rsidP="00C923A6">
      <w:pPr>
        <w:pStyle w:val="Heading2"/>
        <w:rPr>
          <w:rFonts w:cs="Times New Roman"/>
          <w:sz w:val="27"/>
          <w:szCs w:val="27"/>
        </w:rPr>
      </w:pPr>
      <w:r w:rsidRPr="00C923A6">
        <w:rPr>
          <w:rFonts w:cs="Times New Roman"/>
          <w:sz w:val="27"/>
          <w:szCs w:val="27"/>
        </w:rPr>
        <w:t>Binary to Gray Code Converter</w:t>
      </w:r>
    </w:p>
    <w:p w14:paraId="0D571CF3" w14:textId="77777777" w:rsidR="00C923A6" w:rsidRPr="00C923A6" w:rsidRDefault="00C923A6" w:rsidP="00C923A6">
      <w:pPr>
        <w:pStyle w:val="NormalWeb"/>
        <w:rPr>
          <w:color w:val="000000"/>
          <w:sz w:val="27"/>
          <w:szCs w:val="27"/>
        </w:rPr>
      </w:pPr>
      <w:r w:rsidRPr="00C923A6">
        <w:rPr>
          <w:color w:val="000000"/>
          <w:sz w:val="27"/>
          <w:szCs w:val="27"/>
        </w:rPr>
        <w:t>The logical circuit which converts the binary code to equivalent gray code is known as </w:t>
      </w:r>
      <w:r w:rsidRPr="00C923A6">
        <w:rPr>
          <w:rStyle w:val="Strong"/>
          <w:sz w:val="27"/>
          <w:szCs w:val="27"/>
        </w:rPr>
        <w:t>binary to gray code converter</w:t>
      </w:r>
      <w:r w:rsidRPr="00C923A6">
        <w:rPr>
          <w:color w:val="000000"/>
          <w:sz w:val="27"/>
          <w:szCs w:val="27"/>
        </w:rPr>
        <w:t>. An n-bit gray code can be obtained by reflecting an n-1 bit code about an axis after 2</w:t>
      </w:r>
      <w:r w:rsidRPr="00C923A6">
        <w:rPr>
          <w:color w:val="000000"/>
          <w:sz w:val="27"/>
          <w:szCs w:val="27"/>
          <w:vertAlign w:val="superscript"/>
        </w:rPr>
        <w:t>n-1</w:t>
      </w:r>
      <w:r w:rsidRPr="00C923A6">
        <w:rPr>
          <w:color w:val="000000"/>
          <w:sz w:val="27"/>
          <w:szCs w:val="27"/>
        </w:rPr>
        <w:t> rows and putting the MSB (Most Significant Bit) of 0 above the axis and the MSB of 1 below the axis. Reflection of Gray codes is shown below.</w:t>
      </w:r>
    </w:p>
    <w:p w14:paraId="61FE4E3F" w14:textId="77777777" w:rsidR="00C923A6" w:rsidRPr="00C923A6" w:rsidRDefault="00C923A6" w:rsidP="00C923A6">
      <w:pPr>
        <w:pStyle w:val="NormalWeb"/>
        <w:rPr>
          <w:color w:val="000000"/>
          <w:sz w:val="27"/>
          <w:szCs w:val="27"/>
        </w:rPr>
      </w:pPr>
      <w:r w:rsidRPr="00C923A6">
        <w:rPr>
          <w:color w:val="000000"/>
          <w:sz w:val="27"/>
          <w:szCs w:val="27"/>
        </w:rPr>
        <w:t>The 4 bit binary to gray code conversion table is given below:</w:t>
      </w:r>
    </w:p>
    <w:tbl>
      <w:tblPr>
        <w:tblStyle w:val="TableGrid"/>
        <w:tblW w:w="0" w:type="auto"/>
        <w:jc w:val="center"/>
        <w:tblLook w:val="04A0" w:firstRow="1" w:lastRow="0" w:firstColumn="1" w:lastColumn="0" w:noHBand="0" w:noVBand="1"/>
      </w:tblPr>
      <w:tblGrid>
        <w:gridCol w:w="1133"/>
        <w:gridCol w:w="1710"/>
        <w:gridCol w:w="1440"/>
      </w:tblGrid>
      <w:tr w:rsidR="00C923A6" w:rsidRPr="00C923A6" w14:paraId="2EF08647" w14:textId="77777777" w:rsidTr="00F95192">
        <w:trPr>
          <w:trHeight w:val="169"/>
          <w:jc w:val="center"/>
        </w:trPr>
        <w:tc>
          <w:tcPr>
            <w:tcW w:w="1008" w:type="dxa"/>
          </w:tcPr>
          <w:p w14:paraId="740CBB06"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 xml:space="preserve">Decimal </w:t>
            </w:r>
          </w:p>
        </w:tc>
        <w:tc>
          <w:tcPr>
            <w:tcW w:w="1710" w:type="dxa"/>
          </w:tcPr>
          <w:p w14:paraId="276FC3DA"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Binary Number</w:t>
            </w:r>
          </w:p>
        </w:tc>
        <w:tc>
          <w:tcPr>
            <w:tcW w:w="1440" w:type="dxa"/>
          </w:tcPr>
          <w:p w14:paraId="05B9409D"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Gray code</w:t>
            </w:r>
          </w:p>
        </w:tc>
      </w:tr>
      <w:tr w:rsidR="00C923A6" w:rsidRPr="00C923A6" w14:paraId="1E771D95" w14:textId="77777777" w:rsidTr="00F95192">
        <w:trPr>
          <w:trHeight w:val="169"/>
          <w:jc w:val="center"/>
        </w:trPr>
        <w:tc>
          <w:tcPr>
            <w:tcW w:w="1008" w:type="dxa"/>
          </w:tcPr>
          <w:p w14:paraId="5C5C10F5"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w:t>
            </w:r>
          </w:p>
        </w:tc>
        <w:tc>
          <w:tcPr>
            <w:tcW w:w="1710" w:type="dxa"/>
          </w:tcPr>
          <w:p w14:paraId="53036590"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0000</w:t>
            </w:r>
          </w:p>
        </w:tc>
        <w:tc>
          <w:tcPr>
            <w:tcW w:w="1440" w:type="dxa"/>
          </w:tcPr>
          <w:p w14:paraId="445C27FE"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0000</w:t>
            </w:r>
          </w:p>
        </w:tc>
      </w:tr>
      <w:tr w:rsidR="00C923A6" w:rsidRPr="00C923A6" w14:paraId="402A4712" w14:textId="77777777" w:rsidTr="00F95192">
        <w:trPr>
          <w:trHeight w:val="169"/>
          <w:jc w:val="center"/>
        </w:trPr>
        <w:tc>
          <w:tcPr>
            <w:tcW w:w="1008" w:type="dxa"/>
          </w:tcPr>
          <w:p w14:paraId="5AB69C98"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w:t>
            </w:r>
          </w:p>
        </w:tc>
        <w:tc>
          <w:tcPr>
            <w:tcW w:w="1710" w:type="dxa"/>
          </w:tcPr>
          <w:p w14:paraId="2AA2474A"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0001</w:t>
            </w:r>
          </w:p>
        </w:tc>
        <w:tc>
          <w:tcPr>
            <w:tcW w:w="1440" w:type="dxa"/>
          </w:tcPr>
          <w:p w14:paraId="2E95B415"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0001</w:t>
            </w:r>
          </w:p>
        </w:tc>
      </w:tr>
      <w:tr w:rsidR="00C923A6" w:rsidRPr="00C923A6" w14:paraId="49D11D8F" w14:textId="77777777" w:rsidTr="00F95192">
        <w:trPr>
          <w:trHeight w:val="169"/>
          <w:jc w:val="center"/>
        </w:trPr>
        <w:tc>
          <w:tcPr>
            <w:tcW w:w="1008" w:type="dxa"/>
          </w:tcPr>
          <w:p w14:paraId="30F55548"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2</w:t>
            </w:r>
          </w:p>
          <w:p w14:paraId="4ED57988" w14:textId="77777777" w:rsidR="00C923A6" w:rsidRPr="00C923A6" w:rsidRDefault="00C923A6" w:rsidP="00F95192">
            <w:pPr>
              <w:spacing w:line="259" w:lineRule="auto"/>
              <w:ind w:right="2"/>
              <w:rPr>
                <w:rFonts w:ascii="Times New Roman" w:hAnsi="Times New Roman" w:cs="Times New Roman"/>
                <w:sz w:val="27"/>
                <w:szCs w:val="27"/>
              </w:rPr>
            </w:pPr>
          </w:p>
        </w:tc>
        <w:tc>
          <w:tcPr>
            <w:tcW w:w="1710" w:type="dxa"/>
          </w:tcPr>
          <w:p w14:paraId="6EA43018"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0010</w:t>
            </w:r>
          </w:p>
        </w:tc>
        <w:tc>
          <w:tcPr>
            <w:tcW w:w="1440" w:type="dxa"/>
          </w:tcPr>
          <w:p w14:paraId="2BD5F2D2"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0011</w:t>
            </w:r>
          </w:p>
        </w:tc>
      </w:tr>
      <w:tr w:rsidR="00C923A6" w:rsidRPr="00C923A6" w14:paraId="2FA34DF6" w14:textId="77777777" w:rsidTr="00F95192">
        <w:trPr>
          <w:trHeight w:val="169"/>
          <w:jc w:val="center"/>
        </w:trPr>
        <w:tc>
          <w:tcPr>
            <w:tcW w:w="1008" w:type="dxa"/>
          </w:tcPr>
          <w:p w14:paraId="7667C46C"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3</w:t>
            </w:r>
          </w:p>
        </w:tc>
        <w:tc>
          <w:tcPr>
            <w:tcW w:w="1710" w:type="dxa"/>
          </w:tcPr>
          <w:p w14:paraId="05E75C66"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0011</w:t>
            </w:r>
          </w:p>
        </w:tc>
        <w:tc>
          <w:tcPr>
            <w:tcW w:w="1440" w:type="dxa"/>
          </w:tcPr>
          <w:p w14:paraId="17D05D98"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0010</w:t>
            </w:r>
          </w:p>
        </w:tc>
      </w:tr>
      <w:tr w:rsidR="00C923A6" w:rsidRPr="00C923A6" w14:paraId="402E7292" w14:textId="77777777" w:rsidTr="00F95192">
        <w:trPr>
          <w:trHeight w:val="298"/>
          <w:jc w:val="center"/>
        </w:trPr>
        <w:tc>
          <w:tcPr>
            <w:tcW w:w="1008" w:type="dxa"/>
          </w:tcPr>
          <w:p w14:paraId="26F2A39F"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4</w:t>
            </w:r>
          </w:p>
        </w:tc>
        <w:tc>
          <w:tcPr>
            <w:tcW w:w="1710" w:type="dxa"/>
          </w:tcPr>
          <w:p w14:paraId="457BC8A7"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0100</w:t>
            </w:r>
          </w:p>
        </w:tc>
        <w:tc>
          <w:tcPr>
            <w:tcW w:w="1440" w:type="dxa"/>
          </w:tcPr>
          <w:p w14:paraId="38CD89DB"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0110</w:t>
            </w:r>
          </w:p>
        </w:tc>
      </w:tr>
      <w:tr w:rsidR="00C923A6" w:rsidRPr="00C923A6" w14:paraId="456F81AC" w14:textId="77777777" w:rsidTr="00F95192">
        <w:trPr>
          <w:trHeight w:val="316"/>
          <w:jc w:val="center"/>
        </w:trPr>
        <w:tc>
          <w:tcPr>
            <w:tcW w:w="1008" w:type="dxa"/>
          </w:tcPr>
          <w:p w14:paraId="50EE26FA"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5</w:t>
            </w:r>
          </w:p>
        </w:tc>
        <w:tc>
          <w:tcPr>
            <w:tcW w:w="1710" w:type="dxa"/>
          </w:tcPr>
          <w:p w14:paraId="5B5A19CA"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0101</w:t>
            </w:r>
          </w:p>
        </w:tc>
        <w:tc>
          <w:tcPr>
            <w:tcW w:w="1440" w:type="dxa"/>
          </w:tcPr>
          <w:p w14:paraId="2A9C3379"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0111</w:t>
            </w:r>
          </w:p>
        </w:tc>
      </w:tr>
      <w:tr w:rsidR="00C923A6" w:rsidRPr="00C923A6" w14:paraId="2A118CB6" w14:textId="77777777" w:rsidTr="00F95192">
        <w:trPr>
          <w:trHeight w:val="298"/>
          <w:jc w:val="center"/>
        </w:trPr>
        <w:tc>
          <w:tcPr>
            <w:tcW w:w="1008" w:type="dxa"/>
          </w:tcPr>
          <w:p w14:paraId="61CE7FB8"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6</w:t>
            </w:r>
          </w:p>
        </w:tc>
        <w:tc>
          <w:tcPr>
            <w:tcW w:w="1710" w:type="dxa"/>
          </w:tcPr>
          <w:p w14:paraId="4A06A6AF"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0110</w:t>
            </w:r>
          </w:p>
        </w:tc>
        <w:tc>
          <w:tcPr>
            <w:tcW w:w="1440" w:type="dxa"/>
          </w:tcPr>
          <w:p w14:paraId="7C35768A"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0101</w:t>
            </w:r>
          </w:p>
        </w:tc>
      </w:tr>
      <w:tr w:rsidR="00C923A6" w:rsidRPr="00C923A6" w14:paraId="6F086F7E" w14:textId="77777777" w:rsidTr="00F95192">
        <w:trPr>
          <w:trHeight w:val="316"/>
          <w:jc w:val="center"/>
        </w:trPr>
        <w:tc>
          <w:tcPr>
            <w:tcW w:w="1008" w:type="dxa"/>
          </w:tcPr>
          <w:p w14:paraId="7E4FF044"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7</w:t>
            </w:r>
          </w:p>
        </w:tc>
        <w:tc>
          <w:tcPr>
            <w:tcW w:w="1710" w:type="dxa"/>
          </w:tcPr>
          <w:p w14:paraId="5BC14BD9"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0111</w:t>
            </w:r>
          </w:p>
        </w:tc>
        <w:tc>
          <w:tcPr>
            <w:tcW w:w="1440" w:type="dxa"/>
          </w:tcPr>
          <w:p w14:paraId="2187BA72"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0100</w:t>
            </w:r>
          </w:p>
        </w:tc>
      </w:tr>
      <w:tr w:rsidR="00C923A6" w:rsidRPr="00C923A6" w14:paraId="5E460334" w14:textId="77777777" w:rsidTr="00F95192">
        <w:trPr>
          <w:trHeight w:val="298"/>
          <w:jc w:val="center"/>
        </w:trPr>
        <w:tc>
          <w:tcPr>
            <w:tcW w:w="1008" w:type="dxa"/>
          </w:tcPr>
          <w:p w14:paraId="31AA2AF0"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8</w:t>
            </w:r>
          </w:p>
        </w:tc>
        <w:tc>
          <w:tcPr>
            <w:tcW w:w="1710" w:type="dxa"/>
          </w:tcPr>
          <w:p w14:paraId="683DFDE5"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1000</w:t>
            </w:r>
          </w:p>
        </w:tc>
        <w:tc>
          <w:tcPr>
            <w:tcW w:w="1440" w:type="dxa"/>
          </w:tcPr>
          <w:p w14:paraId="2D4229B0"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1100</w:t>
            </w:r>
          </w:p>
        </w:tc>
      </w:tr>
      <w:tr w:rsidR="00C923A6" w:rsidRPr="00C923A6" w14:paraId="022269AB" w14:textId="77777777" w:rsidTr="00F95192">
        <w:trPr>
          <w:trHeight w:val="316"/>
          <w:jc w:val="center"/>
        </w:trPr>
        <w:tc>
          <w:tcPr>
            <w:tcW w:w="1008" w:type="dxa"/>
          </w:tcPr>
          <w:p w14:paraId="3EF5B98F"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9</w:t>
            </w:r>
          </w:p>
          <w:p w14:paraId="73DC6A5A" w14:textId="77777777" w:rsidR="00C923A6" w:rsidRPr="00C923A6" w:rsidRDefault="00C923A6" w:rsidP="00F95192">
            <w:pPr>
              <w:spacing w:line="259" w:lineRule="auto"/>
              <w:ind w:right="2"/>
              <w:rPr>
                <w:rFonts w:ascii="Times New Roman" w:hAnsi="Times New Roman" w:cs="Times New Roman"/>
                <w:sz w:val="27"/>
                <w:szCs w:val="27"/>
              </w:rPr>
            </w:pPr>
          </w:p>
        </w:tc>
        <w:tc>
          <w:tcPr>
            <w:tcW w:w="1710" w:type="dxa"/>
          </w:tcPr>
          <w:p w14:paraId="69E902DE"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1001</w:t>
            </w:r>
          </w:p>
        </w:tc>
        <w:tc>
          <w:tcPr>
            <w:tcW w:w="1440" w:type="dxa"/>
          </w:tcPr>
          <w:p w14:paraId="2B1FE860"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1101</w:t>
            </w:r>
          </w:p>
        </w:tc>
      </w:tr>
      <w:tr w:rsidR="00C923A6" w:rsidRPr="00C923A6" w14:paraId="06EDED10" w14:textId="77777777" w:rsidTr="00F95192">
        <w:trPr>
          <w:trHeight w:val="298"/>
          <w:jc w:val="center"/>
        </w:trPr>
        <w:tc>
          <w:tcPr>
            <w:tcW w:w="1008" w:type="dxa"/>
          </w:tcPr>
          <w:p w14:paraId="7D3C80D6"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w:t>
            </w:r>
          </w:p>
        </w:tc>
        <w:tc>
          <w:tcPr>
            <w:tcW w:w="1710" w:type="dxa"/>
          </w:tcPr>
          <w:p w14:paraId="15278909"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1010</w:t>
            </w:r>
          </w:p>
        </w:tc>
        <w:tc>
          <w:tcPr>
            <w:tcW w:w="1440" w:type="dxa"/>
          </w:tcPr>
          <w:p w14:paraId="28C0C90E"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1111</w:t>
            </w:r>
          </w:p>
        </w:tc>
      </w:tr>
      <w:tr w:rsidR="00C923A6" w:rsidRPr="00C923A6" w14:paraId="726215AE" w14:textId="77777777" w:rsidTr="00F95192">
        <w:trPr>
          <w:trHeight w:val="316"/>
          <w:jc w:val="center"/>
        </w:trPr>
        <w:tc>
          <w:tcPr>
            <w:tcW w:w="1008" w:type="dxa"/>
          </w:tcPr>
          <w:p w14:paraId="70AC4385"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w:t>
            </w:r>
          </w:p>
        </w:tc>
        <w:tc>
          <w:tcPr>
            <w:tcW w:w="1710" w:type="dxa"/>
          </w:tcPr>
          <w:p w14:paraId="1BA734D0"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1011</w:t>
            </w:r>
          </w:p>
        </w:tc>
        <w:tc>
          <w:tcPr>
            <w:tcW w:w="1440" w:type="dxa"/>
          </w:tcPr>
          <w:p w14:paraId="78A1CDD3"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1110</w:t>
            </w:r>
          </w:p>
        </w:tc>
      </w:tr>
      <w:tr w:rsidR="00C923A6" w:rsidRPr="00C923A6" w14:paraId="1F898A17" w14:textId="77777777" w:rsidTr="00F95192">
        <w:trPr>
          <w:trHeight w:val="298"/>
          <w:jc w:val="center"/>
        </w:trPr>
        <w:tc>
          <w:tcPr>
            <w:tcW w:w="1008" w:type="dxa"/>
          </w:tcPr>
          <w:p w14:paraId="37E6A222"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12</w:t>
            </w:r>
          </w:p>
        </w:tc>
        <w:tc>
          <w:tcPr>
            <w:tcW w:w="1710" w:type="dxa"/>
          </w:tcPr>
          <w:p w14:paraId="25E6B7D0"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1100</w:t>
            </w:r>
          </w:p>
        </w:tc>
        <w:tc>
          <w:tcPr>
            <w:tcW w:w="1440" w:type="dxa"/>
          </w:tcPr>
          <w:p w14:paraId="1F2668A7"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1010</w:t>
            </w:r>
          </w:p>
        </w:tc>
      </w:tr>
      <w:tr w:rsidR="00C923A6" w:rsidRPr="00C923A6" w14:paraId="40B07EE4" w14:textId="77777777" w:rsidTr="00F95192">
        <w:trPr>
          <w:trHeight w:val="316"/>
          <w:jc w:val="center"/>
        </w:trPr>
        <w:tc>
          <w:tcPr>
            <w:tcW w:w="1008" w:type="dxa"/>
          </w:tcPr>
          <w:p w14:paraId="7A834967"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13</w:t>
            </w:r>
          </w:p>
        </w:tc>
        <w:tc>
          <w:tcPr>
            <w:tcW w:w="1710" w:type="dxa"/>
          </w:tcPr>
          <w:p w14:paraId="19A3E556"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1101</w:t>
            </w:r>
          </w:p>
        </w:tc>
        <w:tc>
          <w:tcPr>
            <w:tcW w:w="1440" w:type="dxa"/>
          </w:tcPr>
          <w:p w14:paraId="3FA1E3E4"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1011</w:t>
            </w:r>
          </w:p>
        </w:tc>
      </w:tr>
      <w:tr w:rsidR="00C923A6" w:rsidRPr="00C923A6" w14:paraId="620F3F2B" w14:textId="77777777" w:rsidTr="00F95192">
        <w:trPr>
          <w:trHeight w:val="298"/>
          <w:jc w:val="center"/>
        </w:trPr>
        <w:tc>
          <w:tcPr>
            <w:tcW w:w="1008" w:type="dxa"/>
          </w:tcPr>
          <w:p w14:paraId="4E00BB3B"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14</w:t>
            </w:r>
          </w:p>
        </w:tc>
        <w:tc>
          <w:tcPr>
            <w:tcW w:w="1710" w:type="dxa"/>
          </w:tcPr>
          <w:p w14:paraId="0D1BAE70"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1110</w:t>
            </w:r>
          </w:p>
        </w:tc>
        <w:tc>
          <w:tcPr>
            <w:tcW w:w="1440" w:type="dxa"/>
          </w:tcPr>
          <w:p w14:paraId="79FFB6A8"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1001</w:t>
            </w:r>
          </w:p>
        </w:tc>
      </w:tr>
      <w:tr w:rsidR="00C923A6" w:rsidRPr="00C923A6" w14:paraId="570CCC6B" w14:textId="77777777" w:rsidTr="00F95192">
        <w:trPr>
          <w:trHeight w:val="316"/>
          <w:jc w:val="center"/>
        </w:trPr>
        <w:tc>
          <w:tcPr>
            <w:tcW w:w="1008" w:type="dxa"/>
          </w:tcPr>
          <w:p w14:paraId="7DF74370"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15</w:t>
            </w:r>
          </w:p>
        </w:tc>
        <w:tc>
          <w:tcPr>
            <w:tcW w:w="1710" w:type="dxa"/>
          </w:tcPr>
          <w:p w14:paraId="11E31255"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1111</w:t>
            </w:r>
          </w:p>
        </w:tc>
        <w:tc>
          <w:tcPr>
            <w:tcW w:w="1440" w:type="dxa"/>
          </w:tcPr>
          <w:p w14:paraId="4F42F70F" w14:textId="77777777" w:rsidR="00C923A6" w:rsidRPr="00C923A6" w:rsidRDefault="00C923A6" w:rsidP="00F95192">
            <w:pPr>
              <w:spacing w:line="259" w:lineRule="auto"/>
              <w:ind w:right="2"/>
              <w:rPr>
                <w:rFonts w:ascii="Times New Roman" w:hAnsi="Times New Roman" w:cs="Times New Roman"/>
                <w:sz w:val="27"/>
                <w:szCs w:val="27"/>
              </w:rPr>
            </w:pPr>
            <w:r w:rsidRPr="00C923A6">
              <w:rPr>
                <w:rFonts w:ascii="Times New Roman" w:hAnsi="Times New Roman" w:cs="Times New Roman"/>
                <w:sz w:val="27"/>
                <w:szCs w:val="27"/>
              </w:rPr>
              <w:t>1000</w:t>
            </w:r>
          </w:p>
        </w:tc>
      </w:tr>
    </w:tbl>
    <w:p w14:paraId="210B1A23" w14:textId="77777777" w:rsidR="00C923A6" w:rsidRPr="00C923A6" w:rsidRDefault="00C923A6" w:rsidP="00C923A6">
      <w:pPr>
        <w:spacing w:after="0" w:line="259" w:lineRule="auto"/>
        <w:ind w:right="2"/>
        <w:rPr>
          <w:ins w:id="0" w:author="Unknown"/>
          <w:rFonts w:ascii="Times New Roman" w:hAnsi="Times New Roman" w:cs="Times New Roman"/>
          <w:sz w:val="27"/>
          <w:szCs w:val="27"/>
        </w:rPr>
      </w:pPr>
      <w:ins w:id="1" w:author="Unknown">
        <w:r w:rsidRPr="00C923A6">
          <w:rPr>
            <w:rFonts w:ascii="Times New Roman" w:hAnsi="Times New Roman" w:cs="Times New Roman"/>
            <w:sz w:val="27"/>
            <w:szCs w:val="27"/>
          </w:rPr>
          <w:br w:type="textWrapping" w:clear="all"/>
        </w:r>
      </w:ins>
    </w:p>
    <w:p w14:paraId="41F66E75" w14:textId="77777777" w:rsidR="00C923A6" w:rsidRPr="00C923A6" w:rsidRDefault="00C923A6" w:rsidP="00C923A6">
      <w:pPr>
        <w:spacing w:after="0" w:line="259" w:lineRule="auto"/>
        <w:ind w:right="2"/>
        <w:rPr>
          <w:rFonts w:ascii="Times New Roman" w:hAnsi="Times New Roman" w:cs="Times New Roman"/>
          <w:sz w:val="27"/>
          <w:szCs w:val="27"/>
        </w:rPr>
      </w:pPr>
    </w:p>
    <w:p w14:paraId="25F84BC2" w14:textId="77777777" w:rsidR="00C923A6" w:rsidRPr="00C923A6" w:rsidRDefault="00C923A6" w:rsidP="00C923A6">
      <w:pPr>
        <w:spacing w:after="0" w:line="259" w:lineRule="auto"/>
        <w:ind w:right="2"/>
        <w:rPr>
          <w:rFonts w:ascii="Times New Roman" w:hAnsi="Times New Roman" w:cs="Times New Roman"/>
          <w:sz w:val="27"/>
          <w:szCs w:val="27"/>
        </w:rPr>
      </w:pPr>
    </w:p>
    <w:p w14:paraId="417F0F5E" w14:textId="77777777" w:rsidR="00C923A6" w:rsidRPr="00C923A6" w:rsidRDefault="00C923A6" w:rsidP="00C923A6">
      <w:pPr>
        <w:spacing w:after="0" w:line="259" w:lineRule="auto"/>
        <w:ind w:right="2"/>
        <w:rPr>
          <w:rFonts w:ascii="Times New Roman" w:hAnsi="Times New Roman" w:cs="Times New Roman"/>
          <w:sz w:val="27"/>
          <w:szCs w:val="27"/>
        </w:rPr>
      </w:pPr>
    </w:p>
    <w:p w14:paraId="427D6456" w14:textId="77777777" w:rsidR="00C923A6" w:rsidRPr="00C923A6" w:rsidRDefault="00C923A6" w:rsidP="00C923A6">
      <w:pPr>
        <w:spacing w:after="0" w:line="259" w:lineRule="auto"/>
        <w:ind w:right="2"/>
        <w:rPr>
          <w:ins w:id="2" w:author="Unknown"/>
          <w:rFonts w:ascii="Times New Roman" w:hAnsi="Times New Roman" w:cs="Times New Roman"/>
          <w:sz w:val="27"/>
          <w:szCs w:val="27"/>
        </w:rPr>
      </w:pPr>
      <w:r w:rsidRPr="00C923A6">
        <w:rPr>
          <w:rFonts w:ascii="Times New Roman" w:hAnsi="Times New Roman" w:cs="Times New Roman"/>
          <w:noProof/>
          <w:sz w:val="27"/>
          <w:szCs w:val="27"/>
        </w:rPr>
        <w:lastRenderedPageBreak/>
        <w:drawing>
          <wp:inline distT="0" distB="0" distL="0" distR="0" wp14:anchorId="2117DD1A" wp14:editId="2B89FC26">
            <wp:extent cx="6000750" cy="3600450"/>
            <wp:effectExtent l="19050" t="0" r="0" b="0"/>
            <wp:docPr id="2" name="Picture 2" descr="bcd-to-gray-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d-to-gray-code.png"/>
                    <pic:cNvPicPr/>
                  </pic:nvPicPr>
                  <pic:blipFill>
                    <a:blip r:embed="rId12"/>
                    <a:stretch>
                      <a:fillRect/>
                    </a:stretch>
                  </pic:blipFill>
                  <pic:spPr>
                    <a:xfrm>
                      <a:off x="0" y="0"/>
                      <a:ext cx="6000750" cy="3600450"/>
                    </a:xfrm>
                    <a:prstGeom prst="rect">
                      <a:avLst/>
                    </a:prstGeom>
                  </pic:spPr>
                </pic:pic>
              </a:graphicData>
            </a:graphic>
          </wp:inline>
        </w:drawing>
      </w:r>
    </w:p>
    <w:p w14:paraId="5F7F1341" w14:textId="77777777" w:rsidR="00C923A6" w:rsidRPr="00C923A6" w:rsidRDefault="00C923A6" w:rsidP="00C923A6">
      <w:pPr>
        <w:spacing w:after="0" w:line="259" w:lineRule="auto"/>
        <w:ind w:right="2"/>
        <w:rPr>
          <w:rFonts w:ascii="Times New Roman" w:hAnsi="Times New Roman" w:cs="Times New Roman"/>
          <w:sz w:val="27"/>
          <w:szCs w:val="27"/>
        </w:rPr>
      </w:pPr>
    </w:p>
    <w:p w14:paraId="2912808D" w14:textId="77777777" w:rsidR="00C923A6" w:rsidRPr="00C923A6" w:rsidRDefault="00C923A6" w:rsidP="00C923A6">
      <w:pPr>
        <w:spacing w:after="0" w:line="259" w:lineRule="auto"/>
        <w:ind w:right="2"/>
        <w:rPr>
          <w:rFonts w:ascii="Times New Roman" w:hAnsi="Times New Roman" w:cs="Times New Roman"/>
          <w:sz w:val="27"/>
          <w:szCs w:val="27"/>
        </w:rPr>
      </w:pPr>
    </w:p>
    <w:p w14:paraId="45DA7631" w14:textId="77777777" w:rsidR="00C923A6" w:rsidRPr="00C923A6" w:rsidRDefault="00C923A6" w:rsidP="00C923A6">
      <w:pPr>
        <w:pStyle w:val="Heading3"/>
        <w:rPr>
          <w:rFonts w:ascii="Times New Roman" w:hAnsi="Times New Roman" w:cs="Times New Roman"/>
          <w:sz w:val="27"/>
          <w:szCs w:val="27"/>
        </w:rPr>
      </w:pPr>
      <w:r w:rsidRPr="00C923A6">
        <w:rPr>
          <w:rFonts w:ascii="Times New Roman" w:hAnsi="Times New Roman" w:cs="Times New Roman"/>
          <w:sz w:val="27"/>
          <w:szCs w:val="27"/>
        </w:rPr>
        <w:t>How to Convert Binary to Gray Code</w:t>
      </w:r>
    </w:p>
    <w:p w14:paraId="68F50EE3" w14:textId="77777777" w:rsidR="00C923A6" w:rsidRPr="00C923A6" w:rsidRDefault="00C923A6" w:rsidP="00C923A6">
      <w:pPr>
        <w:numPr>
          <w:ilvl w:val="0"/>
          <w:numId w:val="7"/>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The MSB (Most Significant Bit) of the gray code will be exactly equal to the first bit of the given binary number.</w:t>
      </w:r>
    </w:p>
    <w:p w14:paraId="1C49198C" w14:textId="77777777" w:rsidR="00C923A6" w:rsidRPr="00C923A6" w:rsidRDefault="00C923A6" w:rsidP="00C923A6">
      <w:pPr>
        <w:numPr>
          <w:ilvl w:val="0"/>
          <w:numId w:val="7"/>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 xml:space="preserve">The second bit of the code will be exclusive-or (XOR) of the first and second bit of the given binary number, </w:t>
      </w:r>
      <w:proofErr w:type="spellStart"/>
      <w:r w:rsidRPr="00C923A6">
        <w:rPr>
          <w:rFonts w:ascii="Times New Roman" w:hAnsi="Times New Roman" w:cs="Times New Roman"/>
          <w:sz w:val="27"/>
          <w:szCs w:val="27"/>
        </w:rPr>
        <w:t>i.e</w:t>
      </w:r>
      <w:proofErr w:type="spellEnd"/>
      <w:r w:rsidRPr="00C923A6">
        <w:rPr>
          <w:rFonts w:ascii="Times New Roman" w:hAnsi="Times New Roman" w:cs="Times New Roman"/>
          <w:sz w:val="27"/>
          <w:szCs w:val="27"/>
        </w:rPr>
        <w:t xml:space="preserve"> if both the bits are same the result will be 0 and if they are different the result will be 1.</w:t>
      </w:r>
    </w:p>
    <w:p w14:paraId="3B65C5BC" w14:textId="77777777" w:rsidR="00C923A6" w:rsidRPr="00C923A6" w:rsidRDefault="00C923A6" w:rsidP="00C923A6">
      <w:pPr>
        <w:numPr>
          <w:ilvl w:val="0"/>
          <w:numId w:val="7"/>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The third bit of gray code will be equal to the exclusive-or (XOR) of the second and third bit of the given binary number. Thus the binary to gray code conversion goes on. An example is given below to illustrate these steps.</w:t>
      </w:r>
    </w:p>
    <w:p w14:paraId="4A5F87C6" w14:textId="77777777" w:rsidR="00C923A6" w:rsidRPr="00C923A6" w:rsidRDefault="00C923A6" w:rsidP="00C923A6">
      <w:pPr>
        <w:pStyle w:val="Heading3"/>
        <w:rPr>
          <w:rFonts w:ascii="Times New Roman" w:hAnsi="Times New Roman" w:cs="Times New Roman"/>
          <w:sz w:val="27"/>
          <w:szCs w:val="27"/>
        </w:rPr>
      </w:pPr>
      <w:r w:rsidRPr="00C923A6">
        <w:rPr>
          <w:rFonts w:ascii="Times New Roman" w:hAnsi="Times New Roman" w:cs="Times New Roman"/>
          <w:sz w:val="27"/>
          <w:szCs w:val="27"/>
        </w:rPr>
        <w:t>Binary to Gray Code Conversion Example</w:t>
      </w:r>
    </w:p>
    <w:p w14:paraId="4DE8A5E6" w14:textId="77777777" w:rsidR="00C923A6" w:rsidRPr="00C923A6" w:rsidRDefault="00C923A6" w:rsidP="00C923A6">
      <w:pPr>
        <w:numPr>
          <w:ilvl w:val="0"/>
          <w:numId w:val="8"/>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The MSB is kept the same. As the MSB of the binary is 0, the MSB of the gray code will be 0 as well (first gray bit)</w:t>
      </w:r>
    </w:p>
    <w:p w14:paraId="713142C4" w14:textId="77777777" w:rsidR="00C923A6" w:rsidRPr="00C923A6" w:rsidRDefault="00C923A6" w:rsidP="00C923A6">
      <w:pPr>
        <w:numPr>
          <w:ilvl w:val="0"/>
          <w:numId w:val="8"/>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Next, take the XOR of the first and the second binary bit. The first bit is 0, and the second bit is 1. The bits are different so the resultant gray bit will be 1 (second gray bit)</w:t>
      </w:r>
    </w:p>
    <w:p w14:paraId="09DB4DB8" w14:textId="77777777" w:rsidR="00C923A6" w:rsidRPr="00C923A6" w:rsidRDefault="00C923A6" w:rsidP="00C923A6">
      <w:pPr>
        <w:numPr>
          <w:ilvl w:val="0"/>
          <w:numId w:val="8"/>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Next, take the XOR of the second and third binary bit. The second bit is 1, and the third bit is 0. These bits are again different so the resultant gray bit will be 1 (third gray bit)</w:t>
      </w:r>
    </w:p>
    <w:p w14:paraId="3D4150B4" w14:textId="77777777" w:rsidR="00C923A6" w:rsidRPr="00C923A6" w:rsidRDefault="00C923A6" w:rsidP="00C923A6">
      <w:pPr>
        <w:numPr>
          <w:ilvl w:val="0"/>
          <w:numId w:val="8"/>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lastRenderedPageBreak/>
        <w:t>Next, take the XOR of third and fourth binary bit. The third bit is 0, and the fourth bit is 0. As these are the same, the resultant gray bit will be 0 (fourth gray bit)</w:t>
      </w:r>
    </w:p>
    <w:p w14:paraId="0DC1E076" w14:textId="77777777" w:rsidR="00C923A6" w:rsidRPr="00C923A6" w:rsidRDefault="00C923A6" w:rsidP="00C923A6">
      <w:pPr>
        <w:numPr>
          <w:ilvl w:val="0"/>
          <w:numId w:val="8"/>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Lastly, take the XOR of the fourth and fifth binary bit. The fourth bit is 0, and the fifth bit is 1. These bits are different so the resultant gray bit will be 1 (fifth gray bit)</w:t>
      </w:r>
    </w:p>
    <w:p w14:paraId="61CCC4E4" w14:textId="77777777" w:rsidR="00C923A6" w:rsidRPr="00C923A6" w:rsidRDefault="00C923A6" w:rsidP="00C923A6">
      <w:pPr>
        <w:numPr>
          <w:ilvl w:val="0"/>
          <w:numId w:val="8"/>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Hence the result of binary to gray code conversion of 01001 is complete, and the equivalent gray code is 01101.</w:t>
      </w:r>
    </w:p>
    <w:p w14:paraId="07AA373F" w14:textId="77777777" w:rsidR="00C923A6" w:rsidRPr="00C923A6" w:rsidRDefault="00C923A6" w:rsidP="00C923A6">
      <w:pPr>
        <w:spacing w:line="240" w:lineRule="auto"/>
        <w:rPr>
          <w:rFonts w:ascii="Times New Roman" w:hAnsi="Times New Roman" w:cs="Times New Roman"/>
          <w:sz w:val="27"/>
          <w:szCs w:val="27"/>
        </w:rPr>
      </w:pPr>
      <w:r w:rsidRPr="00C923A6">
        <w:rPr>
          <w:rFonts w:ascii="Times New Roman" w:hAnsi="Times New Roman" w:cs="Times New Roman"/>
          <w:noProof/>
          <w:sz w:val="27"/>
          <w:szCs w:val="27"/>
        </w:rPr>
        <w:drawing>
          <wp:inline distT="0" distB="0" distL="0" distR="0" wp14:anchorId="679AFF24" wp14:editId="403AF0E7">
            <wp:extent cx="2781300" cy="1847850"/>
            <wp:effectExtent l="19050" t="0" r="0" b="0"/>
            <wp:docPr id="186" name="Picture 186" descr="Gray Code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Gray Code Converter"/>
                    <pic:cNvPicPr>
                      <a:picLocks noChangeAspect="1" noChangeArrowheads="1"/>
                    </pic:cNvPicPr>
                  </pic:nvPicPr>
                  <pic:blipFill>
                    <a:blip r:embed="rId13"/>
                    <a:srcRect/>
                    <a:stretch>
                      <a:fillRect/>
                    </a:stretch>
                  </pic:blipFill>
                  <pic:spPr bwMode="auto">
                    <a:xfrm>
                      <a:off x="0" y="0"/>
                      <a:ext cx="2781300" cy="1847850"/>
                    </a:xfrm>
                    <a:prstGeom prst="rect">
                      <a:avLst/>
                    </a:prstGeom>
                    <a:noFill/>
                    <a:ln w="9525">
                      <a:noFill/>
                      <a:miter lim="800000"/>
                      <a:headEnd/>
                      <a:tailEnd/>
                    </a:ln>
                  </pic:spPr>
                </pic:pic>
              </a:graphicData>
            </a:graphic>
          </wp:inline>
        </w:drawing>
      </w:r>
    </w:p>
    <w:p w14:paraId="28162C40" w14:textId="77777777" w:rsidR="00C923A6" w:rsidRPr="00C923A6" w:rsidRDefault="00C923A6" w:rsidP="00C923A6">
      <w:pPr>
        <w:pStyle w:val="Heading2"/>
        <w:rPr>
          <w:rFonts w:cs="Times New Roman"/>
          <w:sz w:val="27"/>
          <w:szCs w:val="27"/>
        </w:rPr>
      </w:pPr>
      <w:r w:rsidRPr="00C923A6">
        <w:rPr>
          <w:rFonts w:cs="Times New Roman"/>
          <w:sz w:val="27"/>
          <w:szCs w:val="27"/>
        </w:rPr>
        <w:t>Gray to Binary Code Converter</w:t>
      </w:r>
    </w:p>
    <w:p w14:paraId="75AC6E36" w14:textId="77777777" w:rsidR="00C923A6" w:rsidRPr="00C923A6" w:rsidRDefault="00C923A6" w:rsidP="00C923A6">
      <w:pPr>
        <w:spacing w:after="0" w:line="259" w:lineRule="auto"/>
        <w:rPr>
          <w:rFonts w:ascii="Times New Roman" w:hAnsi="Times New Roman" w:cs="Times New Roman"/>
          <w:sz w:val="27"/>
          <w:szCs w:val="27"/>
        </w:rPr>
      </w:pPr>
    </w:p>
    <w:p w14:paraId="730CFB16"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sz w:val="27"/>
          <w:szCs w:val="27"/>
        </w:rPr>
        <w:t>In a </w:t>
      </w:r>
      <w:r w:rsidRPr="00C923A6">
        <w:rPr>
          <w:rStyle w:val="Strong"/>
          <w:rFonts w:ascii="Times New Roman" w:hAnsi="Times New Roman" w:cs="Times New Roman"/>
          <w:sz w:val="27"/>
          <w:szCs w:val="27"/>
        </w:rPr>
        <w:t>gray to binary code converter</w:t>
      </w:r>
      <w:r w:rsidRPr="00C923A6">
        <w:rPr>
          <w:rFonts w:ascii="Times New Roman" w:hAnsi="Times New Roman" w:cs="Times New Roman"/>
          <w:sz w:val="27"/>
          <w:szCs w:val="27"/>
        </w:rPr>
        <w:t>, the input is gray code and output is its equivalent binary code.</w:t>
      </w:r>
    </w:p>
    <w:p w14:paraId="5409635E"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sz w:val="27"/>
          <w:szCs w:val="27"/>
        </w:rPr>
        <w:t>Gray to binary Code Conversion Table</w:t>
      </w:r>
    </w:p>
    <w:p w14:paraId="0735E80A" w14:textId="77777777" w:rsidR="00C923A6" w:rsidRPr="00C923A6" w:rsidRDefault="00C923A6" w:rsidP="00C923A6">
      <w:pPr>
        <w:spacing w:after="0" w:line="259" w:lineRule="auto"/>
        <w:rPr>
          <w:rFonts w:ascii="Times New Roman" w:hAnsi="Times New Roman" w:cs="Times New Roman"/>
          <w:sz w:val="27"/>
          <w:szCs w:val="27"/>
        </w:rPr>
      </w:pPr>
    </w:p>
    <w:p w14:paraId="3A1387C6" w14:textId="77777777" w:rsidR="00C923A6" w:rsidRPr="00C923A6" w:rsidRDefault="00C923A6" w:rsidP="00C923A6">
      <w:pPr>
        <w:spacing w:after="0" w:line="259" w:lineRule="auto"/>
        <w:rPr>
          <w:rFonts w:ascii="Times New Roman" w:hAnsi="Times New Roman" w:cs="Times New Roman"/>
          <w:sz w:val="27"/>
          <w:szCs w:val="27"/>
        </w:rPr>
      </w:pPr>
    </w:p>
    <w:tbl>
      <w:tblPr>
        <w:tblStyle w:val="TableGrid"/>
        <w:tblW w:w="0" w:type="auto"/>
        <w:tblLook w:val="04A0" w:firstRow="1" w:lastRow="0" w:firstColumn="1" w:lastColumn="0" w:noHBand="0" w:noVBand="1"/>
      </w:tblPr>
      <w:tblGrid>
        <w:gridCol w:w="1638"/>
        <w:gridCol w:w="1530"/>
        <w:gridCol w:w="1530"/>
      </w:tblGrid>
      <w:tr w:rsidR="00C923A6" w:rsidRPr="00C923A6" w14:paraId="527241EB" w14:textId="77777777" w:rsidTr="00F95192">
        <w:tc>
          <w:tcPr>
            <w:tcW w:w="1638" w:type="dxa"/>
          </w:tcPr>
          <w:p w14:paraId="1A4C7CFE"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Decimal Number</w:t>
            </w:r>
          </w:p>
        </w:tc>
        <w:tc>
          <w:tcPr>
            <w:tcW w:w="1530" w:type="dxa"/>
          </w:tcPr>
          <w:p w14:paraId="0363C962"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Gray code</w:t>
            </w:r>
          </w:p>
        </w:tc>
        <w:tc>
          <w:tcPr>
            <w:tcW w:w="1530" w:type="dxa"/>
          </w:tcPr>
          <w:p w14:paraId="2631756B"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Binary code</w:t>
            </w:r>
          </w:p>
        </w:tc>
      </w:tr>
      <w:tr w:rsidR="00C923A6" w:rsidRPr="00C923A6" w14:paraId="2A3A84DE" w14:textId="77777777" w:rsidTr="00F95192">
        <w:tc>
          <w:tcPr>
            <w:tcW w:w="1638" w:type="dxa"/>
          </w:tcPr>
          <w:p w14:paraId="0457A91E"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w:t>
            </w:r>
          </w:p>
        </w:tc>
        <w:tc>
          <w:tcPr>
            <w:tcW w:w="1530" w:type="dxa"/>
          </w:tcPr>
          <w:p w14:paraId="31FFA816"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0000</w:t>
            </w:r>
          </w:p>
        </w:tc>
        <w:tc>
          <w:tcPr>
            <w:tcW w:w="1530" w:type="dxa"/>
          </w:tcPr>
          <w:p w14:paraId="37E012B5"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0000</w:t>
            </w:r>
          </w:p>
        </w:tc>
      </w:tr>
      <w:tr w:rsidR="00C923A6" w:rsidRPr="00C923A6" w14:paraId="14BA3311" w14:textId="77777777" w:rsidTr="00F95192">
        <w:tc>
          <w:tcPr>
            <w:tcW w:w="1638" w:type="dxa"/>
          </w:tcPr>
          <w:p w14:paraId="22080DB2"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w:t>
            </w:r>
          </w:p>
        </w:tc>
        <w:tc>
          <w:tcPr>
            <w:tcW w:w="1530" w:type="dxa"/>
          </w:tcPr>
          <w:p w14:paraId="2A021F5C"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0001</w:t>
            </w:r>
          </w:p>
        </w:tc>
        <w:tc>
          <w:tcPr>
            <w:tcW w:w="1530" w:type="dxa"/>
          </w:tcPr>
          <w:p w14:paraId="2E79E104"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0001</w:t>
            </w:r>
          </w:p>
        </w:tc>
      </w:tr>
      <w:tr w:rsidR="00C923A6" w:rsidRPr="00C923A6" w14:paraId="21E30996" w14:textId="77777777" w:rsidTr="00F95192">
        <w:tc>
          <w:tcPr>
            <w:tcW w:w="1638" w:type="dxa"/>
          </w:tcPr>
          <w:p w14:paraId="4645DA22"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2</w:t>
            </w:r>
          </w:p>
        </w:tc>
        <w:tc>
          <w:tcPr>
            <w:tcW w:w="1530" w:type="dxa"/>
          </w:tcPr>
          <w:p w14:paraId="00CE24B8"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0011</w:t>
            </w:r>
          </w:p>
        </w:tc>
        <w:tc>
          <w:tcPr>
            <w:tcW w:w="1530" w:type="dxa"/>
          </w:tcPr>
          <w:p w14:paraId="7F635C90"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0010</w:t>
            </w:r>
          </w:p>
        </w:tc>
      </w:tr>
      <w:tr w:rsidR="00C923A6" w:rsidRPr="00C923A6" w14:paraId="704AE156" w14:textId="77777777" w:rsidTr="00F95192">
        <w:tc>
          <w:tcPr>
            <w:tcW w:w="1638" w:type="dxa"/>
          </w:tcPr>
          <w:p w14:paraId="1DF37585"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3</w:t>
            </w:r>
          </w:p>
        </w:tc>
        <w:tc>
          <w:tcPr>
            <w:tcW w:w="1530" w:type="dxa"/>
          </w:tcPr>
          <w:p w14:paraId="1FF0215F"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0010</w:t>
            </w:r>
          </w:p>
        </w:tc>
        <w:tc>
          <w:tcPr>
            <w:tcW w:w="1530" w:type="dxa"/>
          </w:tcPr>
          <w:p w14:paraId="5A3CF9E0"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0011</w:t>
            </w:r>
          </w:p>
        </w:tc>
      </w:tr>
      <w:tr w:rsidR="00C923A6" w:rsidRPr="00C923A6" w14:paraId="09BE8508" w14:textId="77777777" w:rsidTr="00F95192">
        <w:tc>
          <w:tcPr>
            <w:tcW w:w="1638" w:type="dxa"/>
          </w:tcPr>
          <w:p w14:paraId="03B38DB7"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4</w:t>
            </w:r>
          </w:p>
        </w:tc>
        <w:tc>
          <w:tcPr>
            <w:tcW w:w="1530" w:type="dxa"/>
          </w:tcPr>
          <w:p w14:paraId="1A50677F"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0110</w:t>
            </w:r>
          </w:p>
        </w:tc>
        <w:tc>
          <w:tcPr>
            <w:tcW w:w="1530" w:type="dxa"/>
          </w:tcPr>
          <w:p w14:paraId="199F2797"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0100</w:t>
            </w:r>
          </w:p>
        </w:tc>
      </w:tr>
      <w:tr w:rsidR="00C923A6" w:rsidRPr="00C923A6" w14:paraId="3EF84602" w14:textId="77777777" w:rsidTr="00F95192">
        <w:tc>
          <w:tcPr>
            <w:tcW w:w="1638" w:type="dxa"/>
          </w:tcPr>
          <w:p w14:paraId="6D0227B8"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5</w:t>
            </w:r>
          </w:p>
        </w:tc>
        <w:tc>
          <w:tcPr>
            <w:tcW w:w="1530" w:type="dxa"/>
          </w:tcPr>
          <w:p w14:paraId="06BAB74E"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0111</w:t>
            </w:r>
          </w:p>
        </w:tc>
        <w:tc>
          <w:tcPr>
            <w:tcW w:w="1530" w:type="dxa"/>
          </w:tcPr>
          <w:p w14:paraId="4416EFBF"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0101</w:t>
            </w:r>
          </w:p>
        </w:tc>
      </w:tr>
      <w:tr w:rsidR="00C923A6" w:rsidRPr="00C923A6" w14:paraId="5DD00C6C" w14:textId="77777777" w:rsidTr="00F95192">
        <w:tc>
          <w:tcPr>
            <w:tcW w:w="1638" w:type="dxa"/>
          </w:tcPr>
          <w:p w14:paraId="55A2897A"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6</w:t>
            </w:r>
          </w:p>
        </w:tc>
        <w:tc>
          <w:tcPr>
            <w:tcW w:w="1530" w:type="dxa"/>
          </w:tcPr>
          <w:p w14:paraId="5780E37D"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0101</w:t>
            </w:r>
          </w:p>
        </w:tc>
        <w:tc>
          <w:tcPr>
            <w:tcW w:w="1530" w:type="dxa"/>
          </w:tcPr>
          <w:p w14:paraId="06A407E8"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0110</w:t>
            </w:r>
          </w:p>
        </w:tc>
      </w:tr>
      <w:tr w:rsidR="00C923A6" w:rsidRPr="00C923A6" w14:paraId="288F23C2" w14:textId="77777777" w:rsidTr="00F95192">
        <w:tc>
          <w:tcPr>
            <w:tcW w:w="1638" w:type="dxa"/>
          </w:tcPr>
          <w:p w14:paraId="11796D78"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7</w:t>
            </w:r>
          </w:p>
        </w:tc>
        <w:tc>
          <w:tcPr>
            <w:tcW w:w="1530" w:type="dxa"/>
          </w:tcPr>
          <w:p w14:paraId="7A694D16"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0100</w:t>
            </w:r>
          </w:p>
        </w:tc>
        <w:tc>
          <w:tcPr>
            <w:tcW w:w="1530" w:type="dxa"/>
          </w:tcPr>
          <w:p w14:paraId="34BF438C"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0111</w:t>
            </w:r>
          </w:p>
        </w:tc>
      </w:tr>
      <w:tr w:rsidR="00C923A6" w:rsidRPr="00C923A6" w14:paraId="3112D3B9" w14:textId="77777777" w:rsidTr="00F95192">
        <w:tc>
          <w:tcPr>
            <w:tcW w:w="1638" w:type="dxa"/>
          </w:tcPr>
          <w:p w14:paraId="165B9169"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8</w:t>
            </w:r>
          </w:p>
        </w:tc>
        <w:tc>
          <w:tcPr>
            <w:tcW w:w="1530" w:type="dxa"/>
          </w:tcPr>
          <w:p w14:paraId="51E62B01"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1100</w:t>
            </w:r>
          </w:p>
        </w:tc>
        <w:tc>
          <w:tcPr>
            <w:tcW w:w="1530" w:type="dxa"/>
          </w:tcPr>
          <w:p w14:paraId="060CB89B"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1000</w:t>
            </w:r>
          </w:p>
        </w:tc>
      </w:tr>
      <w:tr w:rsidR="00C923A6" w:rsidRPr="00C923A6" w14:paraId="04B8216F" w14:textId="77777777" w:rsidTr="00F95192">
        <w:tc>
          <w:tcPr>
            <w:tcW w:w="1638" w:type="dxa"/>
          </w:tcPr>
          <w:p w14:paraId="3A5129A3"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9</w:t>
            </w:r>
          </w:p>
        </w:tc>
        <w:tc>
          <w:tcPr>
            <w:tcW w:w="1530" w:type="dxa"/>
          </w:tcPr>
          <w:p w14:paraId="56B72C5A"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1101</w:t>
            </w:r>
          </w:p>
        </w:tc>
        <w:tc>
          <w:tcPr>
            <w:tcW w:w="1530" w:type="dxa"/>
          </w:tcPr>
          <w:p w14:paraId="4C2D663D"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1001</w:t>
            </w:r>
          </w:p>
        </w:tc>
      </w:tr>
      <w:tr w:rsidR="00C923A6" w:rsidRPr="00C923A6" w14:paraId="6F1AB63A" w14:textId="77777777" w:rsidTr="00F95192">
        <w:tc>
          <w:tcPr>
            <w:tcW w:w="1638" w:type="dxa"/>
          </w:tcPr>
          <w:p w14:paraId="26E748B0"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w:t>
            </w:r>
          </w:p>
        </w:tc>
        <w:tc>
          <w:tcPr>
            <w:tcW w:w="1530" w:type="dxa"/>
          </w:tcPr>
          <w:p w14:paraId="11DC459B"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1111</w:t>
            </w:r>
          </w:p>
        </w:tc>
        <w:tc>
          <w:tcPr>
            <w:tcW w:w="1530" w:type="dxa"/>
          </w:tcPr>
          <w:p w14:paraId="4A671197"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1010</w:t>
            </w:r>
          </w:p>
        </w:tc>
      </w:tr>
      <w:tr w:rsidR="00C923A6" w:rsidRPr="00C923A6" w14:paraId="13B5EA7A" w14:textId="77777777" w:rsidTr="00F95192">
        <w:tc>
          <w:tcPr>
            <w:tcW w:w="1638" w:type="dxa"/>
          </w:tcPr>
          <w:p w14:paraId="6ECDD03F"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lastRenderedPageBreak/>
              <w:t>11</w:t>
            </w:r>
          </w:p>
        </w:tc>
        <w:tc>
          <w:tcPr>
            <w:tcW w:w="1530" w:type="dxa"/>
          </w:tcPr>
          <w:p w14:paraId="68BAE06B"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1110</w:t>
            </w:r>
          </w:p>
        </w:tc>
        <w:tc>
          <w:tcPr>
            <w:tcW w:w="1530" w:type="dxa"/>
          </w:tcPr>
          <w:p w14:paraId="6440597D"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1011</w:t>
            </w:r>
          </w:p>
        </w:tc>
      </w:tr>
      <w:tr w:rsidR="00C923A6" w:rsidRPr="00C923A6" w14:paraId="64FAD321" w14:textId="77777777" w:rsidTr="00F95192">
        <w:tc>
          <w:tcPr>
            <w:tcW w:w="1638" w:type="dxa"/>
          </w:tcPr>
          <w:p w14:paraId="44F10A89"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12</w:t>
            </w:r>
          </w:p>
        </w:tc>
        <w:tc>
          <w:tcPr>
            <w:tcW w:w="1530" w:type="dxa"/>
          </w:tcPr>
          <w:p w14:paraId="6E2DF6CB"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1010</w:t>
            </w:r>
          </w:p>
        </w:tc>
        <w:tc>
          <w:tcPr>
            <w:tcW w:w="1530" w:type="dxa"/>
          </w:tcPr>
          <w:p w14:paraId="7461BF75"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1100</w:t>
            </w:r>
          </w:p>
        </w:tc>
      </w:tr>
      <w:tr w:rsidR="00C923A6" w:rsidRPr="00C923A6" w14:paraId="545CEFB7" w14:textId="77777777" w:rsidTr="00F95192">
        <w:tc>
          <w:tcPr>
            <w:tcW w:w="1638" w:type="dxa"/>
          </w:tcPr>
          <w:p w14:paraId="05827AEC"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13</w:t>
            </w:r>
          </w:p>
        </w:tc>
        <w:tc>
          <w:tcPr>
            <w:tcW w:w="1530" w:type="dxa"/>
          </w:tcPr>
          <w:p w14:paraId="79B272B8"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1011</w:t>
            </w:r>
          </w:p>
        </w:tc>
        <w:tc>
          <w:tcPr>
            <w:tcW w:w="1530" w:type="dxa"/>
          </w:tcPr>
          <w:p w14:paraId="4DE7E585"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1101</w:t>
            </w:r>
          </w:p>
        </w:tc>
      </w:tr>
      <w:tr w:rsidR="00C923A6" w:rsidRPr="00C923A6" w14:paraId="1E50CFDD" w14:textId="77777777" w:rsidTr="00F95192">
        <w:tc>
          <w:tcPr>
            <w:tcW w:w="1638" w:type="dxa"/>
          </w:tcPr>
          <w:p w14:paraId="0C651580"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14</w:t>
            </w:r>
          </w:p>
        </w:tc>
        <w:tc>
          <w:tcPr>
            <w:tcW w:w="1530" w:type="dxa"/>
          </w:tcPr>
          <w:p w14:paraId="1CF6970F"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1001</w:t>
            </w:r>
          </w:p>
        </w:tc>
        <w:tc>
          <w:tcPr>
            <w:tcW w:w="1530" w:type="dxa"/>
          </w:tcPr>
          <w:p w14:paraId="3B0DDFD5"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1110</w:t>
            </w:r>
          </w:p>
        </w:tc>
      </w:tr>
      <w:tr w:rsidR="00C923A6" w:rsidRPr="00C923A6" w14:paraId="67EC1C0D" w14:textId="77777777" w:rsidTr="00F95192">
        <w:tc>
          <w:tcPr>
            <w:tcW w:w="1638" w:type="dxa"/>
          </w:tcPr>
          <w:p w14:paraId="1D4310D4"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15</w:t>
            </w:r>
          </w:p>
        </w:tc>
        <w:tc>
          <w:tcPr>
            <w:tcW w:w="1530" w:type="dxa"/>
          </w:tcPr>
          <w:p w14:paraId="30E949B1"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1000</w:t>
            </w:r>
          </w:p>
        </w:tc>
        <w:tc>
          <w:tcPr>
            <w:tcW w:w="1530" w:type="dxa"/>
          </w:tcPr>
          <w:p w14:paraId="00BCD961"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1111</w:t>
            </w:r>
          </w:p>
        </w:tc>
      </w:tr>
    </w:tbl>
    <w:p w14:paraId="67FD194E" w14:textId="77777777" w:rsidR="00C923A6" w:rsidRPr="00C923A6" w:rsidRDefault="00C923A6" w:rsidP="00C923A6">
      <w:pPr>
        <w:spacing w:after="0" w:line="259" w:lineRule="auto"/>
        <w:rPr>
          <w:rFonts w:ascii="Times New Roman" w:hAnsi="Times New Roman" w:cs="Times New Roman"/>
          <w:sz w:val="27"/>
          <w:szCs w:val="27"/>
        </w:rPr>
      </w:pPr>
    </w:p>
    <w:p w14:paraId="73C0B0EE" w14:textId="77777777" w:rsidR="00C923A6" w:rsidRPr="00C923A6" w:rsidRDefault="00C923A6" w:rsidP="00C923A6">
      <w:pPr>
        <w:spacing w:after="0" w:line="259" w:lineRule="auto"/>
        <w:rPr>
          <w:rFonts w:ascii="Times New Roman" w:hAnsi="Times New Roman" w:cs="Times New Roman"/>
          <w:b/>
          <w:sz w:val="27"/>
          <w:szCs w:val="27"/>
        </w:rPr>
      </w:pPr>
    </w:p>
    <w:p w14:paraId="4250945F" w14:textId="77777777" w:rsidR="00C923A6" w:rsidRPr="00C923A6" w:rsidRDefault="00C923A6" w:rsidP="00C923A6">
      <w:pPr>
        <w:spacing w:after="160" w:line="259" w:lineRule="auto"/>
        <w:rPr>
          <w:rFonts w:ascii="Times New Roman" w:hAnsi="Times New Roman" w:cs="Times New Roman"/>
          <w:b/>
          <w:sz w:val="27"/>
          <w:szCs w:val="27"/>
        </w:rPr>
      </w:pPr>
      <w:r w:rsidRPr="00C923A6">
        <w:rPr>
          <w:rFonts w:ascii="Times New Roman" w:hAnsi="Times New Roman" w:cs="Times New Roman"/>
          <w:noProof/>
          <w:sz w:val="27"/>
          <w:szCs w:val="27"/>
        </w:rPr>
        <w:drawing>
          <wp:inline distT="0" distB="0" distL="0" distR="0" wp14:anchorId="3038AC2E" wp14:editId="09322786">
            <wp:extent cx="6000750" cy="3600450"/>
            <wp:effectExtent l="19050" t="0" r="0" b="0"/>
            <wp:docPr id="190" name="Picture 190" descr="Gray To Binary Code Conver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Gray To Binary Code Converter Circuit"/>
                    <pic:cNvPicPr>
                      <a:picLocks noChangeAspect="1" noChangeArrowheads="1"/>
                    </pic:cNvPicPr>
                  </pic:nvPicPr>
                  <pic:blipFill>
                    <a:blip r:embed="rId14"/>
                    <a:srcRect/>
                    <a:stretch>
                      <a:fillRect/>
                    </a:stretch>
                  </pic:blipFill>
                  <pic:spPr bwMode="auto">
                    <a:xfrm>
                      <a:off x="0" y="0"/>
                      <a:ext cx="6000750" cy="3600450"/>
                    </a:xfrm>
                    <a:prstGeom prst="rect">
                      <a:avLst/>
                    </a:prstGeom>
                    <a:noFill/>
                    <a:ln w="9525">
                      <a:noFill/>
                      <a:miter lim="800000"/>
                      <a:headEnd/>
                      <a:tailEnd/>
                    </a:ln>
                  </pic:spPr>
                </pic:pic>
              </a:graphicData>
            </a:graphic>
          </wp:inline>
        </w:drawing>
      </w:r>
    </w:p>
    <w:p w14:paraId="2858C85F" w14:textId="77777777" w:rsidR="00C923A6" w:rsidRPr="00C923A6" w:rsidRDefault="00C923A6" w:rsidP="00C923A6">
      <w:pPr>
        <w:pStyle w:val="Heading3"/>
        <w:rPr>
          <w:rFonts w:ascii="Times New Roman" w:hAnsi="Times New Roman" w:cs="Times New Roman"/>
          <w:sz w:val="27"/>
          <w:szCs w:val="27"/>
        </w:rPr>
      </w:pPr>
      <w:r w:rsidRPr="00C923A6">
        <w:rPr>
          <w:rFonts w:ascii="Times New Roman" w:hAnsi="Times New Roman" w:cs="Times New Roman"/>
          <w:sz w:val="27"/>
          <w:szCs w:val="27"/>
        </w:rPr>
        <w:t>Gray Code to Binary Conversion</w:t>
      </w:r>
    </w:p>
    <w:p w14:paraId="710B9F67" w14:textId="77777777" w:rsidR="00C923A6" w:rsidRPr="00C923A6" w:rsidRDefault="00C923A6" w:rsidP="00C923A6">
      <w:pPr>
        <w:pStyle w:val="NormalWeb"/>
        <w:rPr>
          <w:color w:val="000000"/>
          <w:sz w:val="27"/>
          <w:szCs w:val="27"/>
        </w:rPr>
      </w:pPr>
      <w:r w:rsidRPr="00C923A6">
        <w:rPr>
          <w:rStyle w:val="Strong"/>
          <w:sz w:val="27"/>
          <w:szCs w:val="27"/>
        </w:rPr>
        <w:t>Gray code to binary conversion</w:t>
      </w:r>
      <w:r w:rsidRPr="00C923A6">
        <w:rPr>
          <w:color w:val="000000"/>
          <w:sz w:val="27"/>
          <w:szCs w:val="27"/>
        </w:rPr>
        <w:t> is again a very simple and easy process. Following steps can make your idea clear on this type of conversions.</w:t>
      </w:r>
    </w:p>
    <w:p w14:paraId="65EF29C7" w14:textId="77777777" w:rsidR="00C923A6" w:rsidRPr="00C923A6" w:rsidRDefault="00C923A6" w:rsidP="00C923A6">
      <w:pPr>
        <w:numPr>
          <w:ilvl w:val="0"/>
          <w:numId w:val="9"/>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The MSB of the binary number will be equal to the MSB of the given gray code.</w:t>
      </w:r>
    </w:p>
    <w:p w14:paraId="23229EC5" w14:textId="77777777" w:rsidR="00C923A6" w:rsidRPr="00C923A6" w:rsidRDefault="00C923A6" w:rsidP="00C923A6">
      <w:pPr>
        <w:numPr>
          <w:ilvl w:val="0"/>
          <w:numId w:val="9"/>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Now if the second gray bit is 0, then the second binary bit will be the same as the previous or the first bit. If the gray bit is 1 the second binary bit will alter. If it was 1 it will be 0 and if it was 0 it will be 1.</w:t>
      </w:r>
    </w:p>
    <w:p w14:paraId="0231BF7D" w14:textId="77777777" w:rsidR="00C923A6" w:rsidRPr="00C923A6" w:rsidRDefault="00C923A6" w:rsidP="00C923A6">
      <w:pPr>
        <w:numPr>
          <w:ilvl w:val="0"/>
          <w:numId w:val="9"/>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This step is continued for all the bits to do </w:t>
      </w:r>
      <w:r w:rsidRPr="00C923A6">
        <w:rPr>
          <w:rStyle w:val="Strong"/>
          <w:rFonts w:ascii="Times New Roman" w:hAnsi="Times New Roman" w:cs="Times New Roman"/>
          <w:sz w:val="27"/>
          <w:szCs w:val="27"/>
        </w:rPr>
        <w:t>Gray code to binary conversion</w:t>
      </w:r>
      <w:r w:rsidRPr="00C923A6">
        <w:rPr>
          <w:rFonts w:ascii="Times New Roman" w:hAnsi="Times New Roman" w:cs="Times New Roman"/>
          <w:sz w:val="27"/>
          <w:szCs w:val="27"/>
        </w:rPr>
        <w:t>.</w:t>
      </w:r>
    </w:p>
    <w:p w14:paraId="498BE2AB" w14:textId="77777777" w:rsidR="00C923A6" w:rsidRPr="00C923A6" w:rsidRDefault="00C923A6" w:rsidP="00C923A6">
      <w:pPr>
        <w:spacing w:after="0"/>
        <w:rPr>
          <w:rFonts w:ascii="Times New Roman" w:hAnsi="Times New Roman" w:cs="Times New Roman"/>
          <w:sz w:val="27"/>
          <w:szCs w:val="27"/>
        </w:rPr>
      </w:pPr>
      <w:r w:rsidRPr="00C923A6">
        <w:rPr>
          <w:rFonts w:ascii="Times New Roman" w:hAnsi="Times New Roman" w:cs="Times New Roman"/>
          <w:noProof/>
          <w:sz w:val="27"/>
          <w:szCs w:val="27"/>
        </w:rPr>
        <w:lastRenderedPageBreak/>
        <w:drawing>
          <wp:inline distT="0" distB="0" distL="0" distR="0" wp14:anchorId="6422E5BE" wp14:editId="29D48E5B">
            <wp:extent cx="2990850" cy="1790700"/>
            <wp:effectExtent l="19050" t="0" r="0" b="0"/>
            <wp:docPr id="193" name="Picture 193" descr="Gray Code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Gray Code To Binary"/>
                    <pic:cNvPicPr>
                      <a:picLocks noChangeAspect="1" noChangeArrowheads="1"/>
                    </pic:cNvPicPr>
                  </pic:nvPicPr>
                  <pic:blipFill>
                    <a:blip r:embed="rId15"/>
                    <a:srcRect/>
                    <a:stretch>
                      <a:fillRect/>
                    </a:stretch>
                  </pic:blipFill>
                  <pic:spPr bwMode="auto">
                    <a:xfrm>
                      <a:off x="0" y="0"/>
                      <a:ext cx="2990850" cy="1790700"/>
                    </a:xfrm>
                    <a:prstGeom prst="rect">
                      <a:avLst/>
                    </a:prstGeom>
                    <a:noFill/>
                    <a:ln w="9525">
                      <a:noFill/>
                      <a:miter lim="800000"/>
                      <a:headEnd/>
                      <a:tailEnd/>
                    </a:ln>
                  </pic:spPr>
                </pic:pic>
              </a:graphicData>
            </a:graphic>
          </wp:inline>
        </w:drawing>
      </w:r>
    </w:p>
    <w:p w14:paraId="1683A62C" w14:textId="77777777" w:rsidR="00C923A6" w:rsidRPr="00C923A6" w:rsidRDefault="00C923A6" w:rsidP="00C923A6">
      <w:pPr>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Some other applications of gray code:</w:t>
      </w:r>
    </w:p>
    <w:p w14:paraId="538AAD9D" w14:textId="77777777" w:rsidR="00C923A6" w:rsidRPr="00C923A6" w:rsidRDefault="00C923A6" w:rsidP="00C923A6">
      <w:pPr>
        <w:numPr>
          <w:ilvl w:val="0"/>
          <w:numId w:val="10"/>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Boolean circuit minimization</w:t>
      </w:r>
    </w:p>
    <w:p w14:paraId="0A3352C1" w14:textId="77777777" w:rsidR="00C923A6" w:rsidRPr="00C923A6" w:rsidRDefault="00C923A6" w:rsidP="00C923A6">
      <w:pPr>
        <w:numPr>
          <w:ilvl w:val="0"/>
          <w:numId w:val="10"/>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Communication between clock domains</w:t>
      </w:r>
    </w:p>
    <w:p w14:paraId="6DFA6D1C" w14:textId="77777777" w:rsidR="00C923A6" w:rsidRPr="00C923A6" w:rsidRDefault="00C923A6" w:rsidP="00C923A6">
      <w:pPr>
        <w:numPr>
          <w:ilvl w:val="0"/>
          <w:numId w:val="10"/>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Error correction</w:t>
      </w:r>
    </w:p>
    <w:p w14:paraId="3B38B173" w14:textId="77777777" w:rsidR="00C923A6" w:rsidRPr="00C923A6" w:rsidRDefault="00C923A6" w:rsidP="00C923A6">
      <w:pPr>
        <w:numPr>
          <w:ilvl w:val="0"/>
          <w:numId w:val="10"/>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Genetic algorithms</w:t>
      </w:r>
    </w:p>
    <w:p w14:paraId="08FC605F" w14:textId="77777777" w:rsidR="00C923A6" w:rsidRPr="00C923A6" w:rsidRDefault="00C923A6" w:rsidP="00C923A6">
      <w:pPr>
        <w:numPr>
          <w:ilvl w:val="0"/>
          <w:numId w:val="10"/>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Mathematical puzzles</w:t>
      </w:r>
    </w:p>
    <w:p w14:paraId="5509DCF3" w14:textId="77777777" w:rsidR="00C923A6" w:rsidRPr="00C923A6" w:rsidRDefault="00C923A6" w:rsidP="00C923A6">
      <w:pPr>
        <w:numPr>
          <w:ilvl w:val="0"/>
          <w:numId w:val="10"/>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Position encoders</w:t>
      </w:r>
    </w:p>
    <w:p w14:paraId="766E3835" w14:textId="77777777" w:rsidR="00C923A6" w:rsidRPr="00C923A6" w:rsidRDefault="00C923A6" w:rsidP="00C923A6">
      <w:pPr>
        <w:pStyle w:val="Heading2"/>
        <w:rPr>
          <w:rFonts w:cs="Times New Roman"/>
          <w:sz w:val="27"/>
          <w:szCs w:val="27"/>
        </w:rPr>
      </w:pPr>
      <w:r w:rsidRPr="00C923A6">
        <w:rPr>
          <w:rFonts w:cs="Times New Roman"/>
          <w:sz w:val="27"/>
          <w:szCs w:val="27"/>
        </w:rPr>
        <w:t>Advantages of Gray Code</w:t>
      </w:r>
    </w:p>
    <w:p w14:paraId="7D6F329A" w14:textId="77777777" w:rsidR="00C923A6" w:rsidRPr="00C923A6" w:rsidRDefault="00C923A6" w:rsidP="00C923A6">
      <w:pPr>
        <w:numPr>
          <w:ilvl w:val="0"/>
          <w:numId w:val="11"/>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Better for error minimization in converting analog signals to digital signals</w:t>
      </w:r>
    </w:p>
    <w:p w14:paraId="2DF526C5" w14:textId="77777777" w:rsidR="00C923A6" w:rsidRPr="00C923A6" w:rsidRDefault="00C923A6" w:rsidP="00C923A6">
      <w:pPr>
        <w:numPr>
          <w:ilvl w:val="0"/>
          <w:numId w:val="11"/>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Reduces the occurrence of “Hamming Walls” (an undesirable state) when used in genetic algorithms</w:t>
      </w:r>
    </w:p>
    <w:p w14:paraId="30DD31E7" w14:textId="77777777" w:rsidR="00C923A6" w:rsidRPr="00C923A6" w:rsidRDefault="00C923A6" w:rsidP="00C923A6">
      <w:pPr>
        <w:numPr>
          <w:ilvl w:val="0"/>
          <w:numId w:val="11"/>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Can be used to in to minimize a logic circuit</w:t>
      </w:r>
    </w:p>
    <w:p w14:paraId="30D038B2" w14:textId="77777777" w:rsidR="00C923A6" w:rsidRPr="00C923A6" w:rsidRDefault="00C923A6" w:rsidP="00C923A6">
      <w:pPr>
        <w:numPr>
          <w:ilvl w:val="0"/>
          <w:numId w:val="11"/>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Useful in clock domain crossing</w:t>
      </w:r>
    </w:p>
    <w:p w14:paraId="3F1BCCF8" w14:textId="77777777" w:rsidR="00C923A6" w:rsidRPr="00C923A6" w:rsidRDefault="00C923A6" w:rsidP="00C923A6">
      <w:pPr>
        <w:pStyle w:val="Heading2"/>
        <w:rPr>
          <w:rFonts w:cs="Times New Roman"/>
          <w:sz w:val="27"/>
          <w:szCs w:val="27"/>
        </w:rPr>
      </w:pPr>
      <w:r w:rsidRPr="00C923A6">
        <w:rPr>
          <w:rFonts w:cs="Times New Roman"/>
          <w:sz w:val="27"/>
          <w:szCs w:val="27"/>
        </w:rPr>
        <w:t>Disadvantages of Gray Code</w:t>
      </w:r>
    </w:p>
    <w:p w14:paraId="28932ACD" w14:textId="77777777" w:rsidR="00C923A6" w:rsidRPr="00C923A6" w:rsidRDefault="00C923A6" w:rsidP="00C923A6">
      <w:pPr>
        <w:numPr>
          <w:ilvl w:val="0"/>
          <w:numId w:val="12"/>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Not suitable for arithmetic operations</w:t>
      </w:r>
    </w:p>
    <w:p w14:paraId="30DDB2BF" w14:textId="77777777" w:rsidR="00C923A6" w:rsidRPr="00C923A6" w:rsidRDefault="00C923A6" w:rsidP="00C923A6">
      <w:pPr>
        <w:numPr>
          <w:ilvl w:val="0"/>
          <w:numId w:val="12"/>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Limited practical use outside of a few specific applications</w:t>
      </w:r>
    </w:p>
    <w:p w14:paraId="59E18E73" w14:textId="77777777" w:rsidR="00C923A6" w:rsidRPr="00C923A6" w:rsidRDefault="00C923A6" w:rsidP="00C923A6">
      <w:pPr>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 xml:space="preserve">Questions for </w:t>
      </w:r>
      <w:proofErr w:type="spellStart"/>
      <w:r w:rsidRPr="00C923A6">
        <w:rPr>
          <w:rFonts w:ascii="Times New Roman" w:hAnsi="Times New Roman" w:cs="Times New Roman"/>
          <w:sz w:val="27"/>
          <w:szCs w:val="27"/>
        </w:rPr>
        <w:t>Practice:</w:t>
      </w:r>
      <w:proofErr w:type="spellEnd"/>
    </w:p>
    <w:p w14:paraId="763600AB" w14:textId="7D12EB80" w:rsidR="00C923A6" w:rsidRPr="00C923A6" w:rsidRDefault="00C923A6" w:rsidP="00C923A6">
      <w:pPr>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 xml:space="preserve">Design binary to gray code converter using Universal Gate </w:t>
      </w:r>
      <w:proofErr w:type="spellStart"/>
      <w:r w:rsidRPr="00C923A6">
        <w:rPr>
          <w:rFonts w:ascii="Times New Roman" w:hAnsi="Times New Roman" w:cs="Times New Roman"/>
          <w:sz w:val="27"/>
          <w:szCs w:val="27"/>
        </w:rPr>
        <w:t>Nand</w:t>
      </w:r>
      <w:proofErr w:type="spellEnd"/>
      <w:r w:rsidRPr="00C923A6">
        <w:rPr>
          <w:rFonts w:ascii="Times New Roman" w:hAnsi="Times New Roman" w:cs="Times New Roman"/>
          <w:sz w:val="27"/>
          <w:szCs w:val="27"/>
        </w:rPr>
        <w:t>.</w:t>
      </w:r>
    </w:p>
    <w:p w14:paraId="10C48654" w14:textId="77777777" w:rsidR="00C923A6" w:rsidRPr="00C923A6" w:rsidRDefault="00C923A6" w:rsidP="00C923A6">
      <w:pPr>
        <w:pStyle w:val="ListParagraph"/>
        <w:numPr>
          <w:ilvl w:val="0"/>
          <w:numId w:val="13"/>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Design Binary to gray code converter using Universal Gate Nor.</w:t>
      </w:r>
    </w:p>
    <w:p w14:paraId="5E61EEB3" w14:textId="77777777" w:rsidR="00C923A6" w:rsidRPr="00C923A6" w:rsidRDefault="00C923A6" w:rsidP="00C923A6">
      <w:pPr>
        <w:pStyle w:val="ListParagraph"/>
        <w:numPr>
          <w:ilvl w:val="0"/>
          <w:numId w:val="13"/>
        </w:numPr>
        <w:suppressAutoHyphens w:val="0"/>
        <w:spacing w:before="100" w:beforeAutospacing="1" w:after="100" w:afterAutospacing="1" w:line="240" w:lineRule="auto"/>
        <w:rPr>
          <w:rFonts w:ascii="Times New Roman" w:hAnsi="Times New Roman" w:cs="Times New Roman"/>
          <w:sz w:val="27"/>
          <w:szCs w:val="27"/>
        </w:rPr>
      </w:pPr>
      <w:r w:rsidRPr="00C923A6">
        <w:rPr>
          <w:rFonts w:ascii="Times New Roman" w:hAnsi="Times New Roman" w:cs="Times New Roman"/>
          <w:sz w:val="27"/>
          <w:szCs w:val="27"/>
        </w:rPr>
        <w:t xml:space="preserve">Design gray to binary code converter using Universal Gates </w:t>
      </w:r>
      <w:proofErr w:type="spellStart"/>
      <w:r w:rsidRPr="00C923A6">
        <w:rPr>
          <w:rFonts w:ascii="Times New Roman" w:hAnsi="Times New Roman" w:cs="Times New Roman"/>
          <w:sz w:val="27"/>
          <w:szCs w:val="27"/>
        </w:rPr>
        <w:t>Nand</w:t>
      </w:r>
      <w:proofErr w:type="spellEnd"/>
      <w:r w:rsidRPr="00C923A6">
        <w:rPr>
          <w:rFonts w:ascii="Times New Roman" w:hAnsi="Times New Roman" w:cs="Times New Roman"/>
          <w:sz w:val="27"/>
          <w:szCs w:val="27"/>
        </w:rPr>
        <w:t xml:space="preserve"> and Nor.</w:t>
      </w:r>
    </w:p>
    <w:p w14:paraId="6E0F2CFB" w14:textId="77777777" w:rsidR="00C923A6" w:rsidRPr="00C923A6" w:rsidRDefault="00C923A6" w:rsidP="00C923A6">
      <w:pPr>
        <w:spacing w:before="100" w:beforeAutospacing="1" w:after="100" w:afterAutospacing="1" w:line="240" w:lineRule="auto"/>
        <w:ind w:left="720"/>
        <w:rPr>
          <w:rFonts w:ascii="Times New Roman" w:hAnsi="Times New Roman" w:cs="Times New Roman"/>
          <w:sz w:val="27"/>
          <w:szCs w:val="27"/>
        </w:rPr>
      </w:pPr>
      <w:r w:rsidRPr="00C923A6">
        <w:rPr>
          <w:rFonts w:ascii="Times New Roman" w:hAnsi="Times New Roman" w:cs="Times New Roman"/>
          <w:sz w:val="27"/>
          <w:szCs w:val="27"/>
        </w:rPr>
        <w:t>Questions:</w:t>
      </w:r>
    </w:p>
    <w:p w14:paraId="573D7EDC" w14:textId="77777777" w:rsidR="00C923A6" w:rsidRPr="00C923A6" w:rsidRDefault="00C923A6" w:rsidP="00C923A6">
      <w:pPr>
        <w:spacing w:after="0" w:line="240" w:lineRule="auto"/>
        <w:ind w:left="720"/>
        <w:rPr>
          <w:rFonts w:ascii="Times New Roman" w:hAnsi="Times New Roman" w:cs="Times New Roman"/>
          <w:sz w:val="27"/>
          <w:szCs w:val="27"/>
        </w:rPr>
      </w:pPr>
      <w:r w:rsidRPr="00C923A6">
        <w:rPr>
          <w:rFonts w:ascii="Times New Roman" w:hAnsi="Times New Roman" w:cs="Times New Roman"/>
          <w:sz w:val="27"/>
          <w:szCs w:val="27"/>
        </w:rPr>
        <w:t xml:space="preserve">Q.1 What is a code converter? </w:t>
      </w:r>
    </w:p>
    <w:p w14:paraId="6D38AA7E" w14:textId="77777777" w:rsidR="00C923A6" w:rsidRPr="00C923A6" w:rsidRDefault="00C923A6" w:rsidP="00C923A6">
      <w:pPr>
        <w:spacing w:after="0" w:line="240" w:lineRule="auto"/>
        <w:ind w:left="720"/>
        <w:rPr>
          <w:rFonts w:ascii="Times New Roman" w:hAnsi="Times New Roman" w:cs="Times New Roman"/>
          <w:sz w:val="27"/>
          <w:szCs w:val="27"/>
        </w:rPr>
      </w:pPr>
      <w:r w:rsidRPr="00C923A6">
        <w:rPr>
          <w:rFonts w:ascii="Times New Roman" w:hAnsi="Times New Roman" w:cs="Times New Roman"/>
          <w:sz w:val="27"/>
          <w:szCs w:val="27"/>
        </w:rPr>
        <w:lastRenderedPageBreak/>
        <w:t xml:space="preserve">Q.2 Differentiate between translator and code converter. </w:t>
      </w:r>
    </w:p>
    <w:p w14:paraId="31F1852E" w14:textId="77777777" w:rsidR="00C923A6" w:rsidRPr="00C923A6" w:rsidRDefault="00C923A6" w:rsidP="00C923A6">
      <w:pPr>
        <w:spacing w:after="0" w:line="240" w:lineRule="auto"/>
        <w:ind w:left="720"/>
        <w:rPr>
          <w:rFonts w:ascii="Times New Roman" w:hAnsi="Times New Roman" w:cs="Times New Roman"/>
          <w:sz w:val="27"/>
          <w:szCs w:val="27"/>
        </w:rPr>
      </w:pPr>
      <w:r w:rsidRPr="00C923A6">
        <w:rPr>
          <w:rFonts w:ascii="Times New Roman" w:hAnsi="Times New Roman" w:cs="Times New Roman"/>
          <w:sz w:val="27"/>
          <w:szCs w:val="27"/>
        </w:rPr>
        <w:t>Q.3 Explain the primary usage of grey code.</w:t>
      </w:r>
    </w:p>
    <w:p w14:paraId="198F14A6" w14:textId="3D22C2D8" w:rsidR="00C923A6" w:rsidRPr="00C923A6" w:rsidRDefault="00C923A6" w:rsidP="00C923A6">
      <w:pPr>
        <w:spacing w:after="0" w:line="240" w:lineRule="auto"/>
        <w:ind w:left="720"/>
        <w:rPr>
          <w:rFonts w:ascii="Times New Roman" w:hAnsi="Times New Roman" w:cs="Times New Roman"/>
          <w:sz w:val="27"/>
          <w:szCs w:val="27"/>
        </w:rPr>
      </w:pPr>
      <w:r w:rsidRPr="00C923A6">
        <w:rPr>
          <w:rFonts w:ascii="Times New Roman" w:hAnsi="Times New Roman" w:cs="Times New Roman"/>
          <w:sz w:val="27"/>
          <w:szCs w:val="27"/>
        </w:rPr>
        <w:t xml:space="preserve"> Q.4 Illustrate the reasons for using grey code.</w:t>
      </w:r>
    </w:p>
    <w:p w14:paraId="7999B5FA" w14:textId="18E72C09" w:rsidR="00C923A6" w:rsidRPr="00C923A6" w:rsidRDefault="00C923A6" w:rsidP="00C923A6">
      <w:pPr>
        <w:spacing w:after="0" w:line="240" w:lineRule="auto"/>
        <w:ind w:left="720"/>
        <w:rPr>
          <w:rFonts w:ascii="Times New Roman" w:hAnsi="Times New Roman" w:cs="Times New Roman"/>
          <w:sz w:val="27"/>
          <w:szCs w:val="27"/>
        </w:rPr>
      </w:pPr>
    </w:p>
    <w:p w14:paraId="7791249E" w14:textId="1636A8F4" w:rsidR="00C923A6" w:rsidRPr="00C923A6" w:rsidRDefault="00C923A6" w:rsidP="00C923A6">
      <w:pPr>
        <w:spacing w:after="0" w:line="240" w:lineRule="auto"/>
        <w:ind w:left="720"/>
        <w:rPr>
          <w:rFonts w:ascii="Times New Roman" w:hAnsi="Times New Roman" w:cs="Times New Roman"/>
          <w:sz w:val="27"/>
          <w:szCs w:val="27"/>
        </w:rPr>
      </w:pPr>
    </w:p>
    <w:p w14:paraId="49FC4D51" w14:textId="6F2EEA80" w:rsidR="00C923A6" w:rsidRPr="00C923A6" w:rsidRDefault="00C923A6" w:rsidP="00C923A6">
      <w:pPr>
        <w:spacing w:after="0" w:line="240" w:lineRule="auto"/>
        <w:ind w:left="720"/>
        <w:rPr>
          <w:rFonts w:ascii="Times New Roman" w:hAnsi="Times New Roman" w:cs="Times New Roman"/>
          <w:sz w:val="27"/>
          <w:szCs w:val="27"/>
        </w:rPr>
      </w:pPr>
    </w:p>
    <w:p w14:paraId="75E714AD" w14:textId="3D112B81" w:rsidR="00C923A6" w:rsidRPr="00C923A6" w:rsidRDefault="00C923A6" w:rsidP="00C923A6">
      <w:pPr>
        <w:spacing w:after="0" w:line="240" w:lineRule="auto"/>
        <w:ind w:left="720"/>
        <w:rPr>
          <w:rFonts w:ascii="Times New Roman" w:hAnsi="Times New Roman" w:cs="Times New Roman"/>
          <w:sz w:val="27"/>
          <w:szCs w:val="27"/>
        </w:rPr>
      </w:pPr>
    </w:p>
    <w:p w14:paraId="56BEDB0A" w14:textId="72E5ED0A" w:rsidR="00C923A6" w:rsidRPr="00C923A6" w:rsidRDefault="00C923A6" w:rsidP="00C923A6">
      <w:pPr>
        <w:spacing w:after="0" w:line="240" w:lineRule="auto"/>
        <w:ind w:left="720"/>
        <w:rPr>
          <w:rFonts w:ascii="Times New Roman" w:hAnsi="Times New Roman" w:cs="Times New Roman"/>
          <w:sz w:val="27"/>
          <w:szCs w:val="27"/>
        </w:rPr>
      </w:pPr>
    </w:p>
    <w:p w14:paraId="79C393BD" w14:textId="5F07A448" w:rsidR="00C923A6" w:rsidRPr="00C923A6" w:rsidRDefault="00C923A6" w:rsidP="00C923A6">
      <w:pPr>
        <w:spacing w:after="0" w:line="240" w:lineRule="auto"/>
        <w:ind w:left="720"/>
        <w:rPr>
          <w:rFonts w:ascii="Times New Roman" w:hAnsi="Times New Roman" w:cs="Times New Roman"/>
          <w:sz w:val="27"/>
          <w:szCs w:val="27"/>
        </w:rPr>
      </w:pPr>
    </w:p>
    <w:p w14:paraId="43364A47" w14:textId="14CC63C2" w:rsidR="00C923A6" w:rsidRPr="00C923A6" w:rsidRDefault="00C923A6" w:rsidP="00C923A6">
      <w:pPr>
        <w:spacing w:after="0" w:line="240" w:lineRule="auto"/>
        <w:ind w:left="720"/>
        <w:rPr>
          <w:rFonts w:ascii="Times New Roman" w:hAnsi="Times New Roman" w:cs="Times New Roman"/>
          <w:sz w:val="27"/>
          <w:szCs w:val="27"/>
        </w:rPr>
      </w:pPr>
    </w:p>
    <w:p w14:paraId="001BB46A" w14:textId="41E4FD0E" w:rsidR="00C923A6" w:rsidRPr="00C923A6" w:rsidRDefault="00C923A6" w:rsidP="00C923A6">
      <w:pPr>
        <w:spacing w:after="0" w:line="240" w:lineRule="auto"/>
        <w:ind w:left="720"/>
        <w:rPr>
          <w:rFonts w:ascii="Times New Roman" w:hAnsi="Times New Roman" w:cs="Times New Roman"/>
          <w:sz w:val="27"/>
          <w:szCs w:val="27"/>
        </w:rPr>
      </w:pPr>
    </w:p>
    <w:p w14:paraId="2C834B05" w14:textId="43E1BFB4" w:rsidR="00C923A6" w:rsidRPr="00C923A6" w:rsidRDefault="00C923A6" w:rsidP="00C923A6">
      <w:pPr>
        <w:spacing w:after="0" w:line="240" w:lineRule="auto"/>
        <w:ind w:left="720"/>
        <w:rPr>
          <w:rFonts w:ascii="Times New Roman" w:hAnsi="Times New Roman" w:cs="Times New Roman"/>
          <w:sz w:val="27"/>
          <w:szCs w:val="27"/>
        </w:rPr>
      </w:pPr>
    </w:p>
    <w:p w14:paraId="468441C5" w14:textId="5ADBF330" w:rsidR="00C923A6" w:rsidRPr="00C923A6" w:rsidRDefault="00C923A6" w:rsidP="00C923A6">
      <w:pPr>
        <w:spacing w:after="0" w:line="240" w:lineRule="auto"/>
        <w:ind w:left="720"/>
        <w:rPr>
          <w:rFonts w:ascii="Times New Roman" w:hAnsi="Times New Roman" w:cs="Times New Roman"/>
          <w:sz w:val="27"/>
          <w:szCs w:val="27"/>
        </w:rPr>
      </w:pPr>
    </w:p>
    <w:p w14:paraId="430D635C" w14:textId="73A9A1FA" w:rsidR="00C923A6" w:rsidRPr="00C923A6" w:rsidRDefault="00C923A6" w:rsidP="00C923A6">
      <w:pPr>
        <w:spacing w:after="0" w:line="240" w:lineRule="auto"/>
        <w:ind w:left="720"/>
        <w:rPr>
          <w:rFonts w:ascii="Times New Roman" w:hAnsi="Times New Roman" w:cs="Times New Roman"/>
          <w:sz w:val="27"/>
          <w:szCs w:val="27"/>
        </w:rPr>
      </w:pPr>
    </w:p>
    <w:p w14:paraId="4DB7E0B1" w14:textId="2233BD4B" w:rsidR="00C923A6" w:rsidRPr="00C923A6" w:rsidRDefault="00C923A6" w:rsidP="00C923A6">
      <w:pPr>
        <w:spacing w:after="0" w:line="240" w:lineRule="auto"/>
        <w:ind w:left="720"/>
        <w:rPr>
          <w:rFonts w:ascii="Times New Roman" w:hAnsi="Times New Roman" w:cs="Times New Roman"/>
          <w:sz w:val="27"/>
          <w:szCs w:val="27"/>
        </w:rPr>
      </w:pPr>
    </w:p>
    <w:p w14:paraId="35F1BBAA" w14:textId="15B9454C" w:rsidR="00C923A6" w:rsidRPr="00C923A6" w:rsidRDefault="00C923A6" w:rsidP="00C923A6">
      <w:pPr>
        <w:spacing w:after="0" w:line="240" w:lineRule="auto"/>
        <w:ind w:left="720"/>
        <w:rPr>
          <w:rFonts w:ascii="Times New Roman" w:hAnsi="Times New Roman" w:cs="Times New Roman"/>
          <w:sz w:val="27"/>
          <w:szCs w:val="27"/>
        </w:rPr>
      </w:pPr>
    </w:p>
    <w:p w14:paraId="7FA43498" w14:textId="5982B011" w:rsidR="00C923A6" w:rsidRPr="00C923A6" w:rsidRDefault="00C923A6" w:rsidP="00C923A6">
      <w:pPr>
        <w:spacing w:after="0" w:line="240" w:lineRule="auto"/>
        <w:ind w:left="720"/>
        <w:rPr>
          <w:rFonts w:ascii="Times New Roman" w:hAnsi="Times New Roman" w:cs="Times New Roman"/>
          <w:sz w:val="27"/>
          <w:szCs w:val="27"/>
        </w:rPr>
      </w:pPr>
    </w:p>
    <w:p w14:paraId="05A957F8" w14:textId="4CA065C3" w:rsidR="00C923A6" w:rsidRPr="00C923A6" w:rsidRDefault="00C923A6" w:rsidP="00C923A6">
      <w:pPr>
        <w:spacing w:after="0" w:line="240" w:lineRule="auto"/>
        <w:ind w:left="720"/>
        <w:rPr>
          <w:rFonts w:ascii="Times New Roman" w:hAnsi="Times New Roman" w:cs="Times New Roman"/>
          <w:sz w:val="27"/>
          <w:szCs w:val="27"/>
        </w:rPr>
      </w:pPr>
    </w:p>
    <w:p w14:paraId="406CCB2C" w14:textId="28BB2EF4" w:rsidR="00C923A6" w:rsidRPr="00C923A6" w:rsidRDefault="00C923A6" w:rsidP="00C923A6">
      <w:pPr>
        <w:spacing w:after="0" w:line="240" w:lineRule="auto"/>
        <w:ind w:left="720"/>
        <w:rPr>
          <w:rFonts w:ascii="Times New Roman" w:hAnsi="Times New Roman" w:cs="Times New Roman"/>
          <w:sz w:val="27"/>
          <w:szCs w:val="27"/>
        </w:rPr>
      </w:pPr>
    </w:p>
    <w:p w14:paraId="3005038F" w14:textId="4B665246" w:rsidR="00C923A6" w:rsidRPr="00C923A6" w:rsidRDefault="00C923A6" w:rsidP="00C923A6">
      <w:pPr>
        <w:spacing w:after="0" w:line="240" w:lineRule="auto"/>
        <w:ind w:left="720"/>
        <w:rPr>
          <w:rFonts w:ascii="Times New Roman" w:hAnsi="Times New Roman" w:cs="Times New Roman"/>
          <w:sz w:val="27"/>
          <w:szCs w:val="27"/>
        </w:rPr>
      </w:pPr>
    </w:p>
    <w:p w14:paraId="2F6F32A7" w14:textId="57F707BC" w:rsidR="00C923A6" w:rsidRPr="00C923A6" w:rsidRDefault="00C923A6" w:rsidP="00C923A6">
      <w:pPr>
        <w:spacing w:after="0" w:line="240" w:lineRule="auto"/>
        <w:ind w:left="720"/>
        <w:rPr>
          <w:rFonts w:ascii="Times New Roman" w:hAnsi="Times New Roman" w:cs="Times New Roman"/>
          <w:sz w:val="27"/>
          <w:szCs w:val="27"/>
        </w:rPr>
      </w:pPr>
    </w:p>
    <w:p w14:paraId="3AF093AF" w14:textId="3A5E78FE" w:rsidR="00C923A6" w:rsidRPr="00C923A6" w:rsidRDefault="00C923A6" w:rsidP="00C923A6">
      <w:pPr>
        <w:spacing w:after="0" w:line="240" w:lineRule="auto"/>
        <w:ind w:left="720"/>
        <w:rPr>
          <w:rFonts w:ascii="Times New Roman" w:hAnsi="Times New Roman" w:cs="Times New Roman"/>
          <w:sz w:val="27"/>
          <w:szCs w:val="27"/>
        </w:rPr>
      </w:pPr>
    </w:p>
    <w:p w14:paraId="555468A3" w14:textId="223F102E" w:rsidR="00C923A6" w:rsidRPr="00C923A6" w:rsidRDefault="00C923A6" w:rsidP="00C923A6">
      <w:pPr>
        <w:spacing w:after="0" w:line="240" w:lineRule="auto"/>
        <w:ind w:left="720"/>
        <w:rPr>
          <w:rFonts w:ascii="Times New Roman" w:hAnsi="Times New Roman" w:cs="Times New Roman"/>
          <w:sz w:val="27"/>
          <w:szCs w:val="27"/>
        </w:rPr>
      </w:pPr>
    </w:p>
    <w:p w14:paraId="685C7BD1" w14:textId="3F06E93A" w:rsidR="00C923A6" w:rsidRPr="00C923A6" w:rsidRDefault="00C923A6" w:rsidP="00C923A6">
      <w:pPr>
        <w:spacing w:after="0" w:line="240" w:lineRule="auto"/>
        <w:ind w:left="720"/>
        <w:rPr>
          <w:rFonts w:ascii="Times New Roman" w:hAnsi="Times New Roman" w:cs="Times New Roman"/>
          <w:sz w:val="27"/>
          <w:szCs w:val="27"/>
        </w:rPr>
      </w:pPr>
    </w:p>
    <w:p w14:paraId="072E29EB" w14:textId="110AD9AA" w:rsidR="00C923A6" w:rsidRPr="00C923A6" w:rsidRDefault="00C923A6" w:rsidP="00C923A6">
      <w:pPr>
        <w:spacing w:after="0" w:line="240" w:lineRule="auto"/>
        <w:ind w:left="720"/>
        <w:rPr>
          <w:rFonts w:ascii="Times New Roman" w:hAnsi="Times New Roman" w:cs="Times New Roman"/>
          <w:sz w:val="27"/>
          <w:szCs w:val="27"/>
        </w:rPr>
      </w:pPr>
    </w:p>
    <w:p w14:paraId="684D188F" w14:textId="70B422ED" w:rsidR="00C923A6" w:rsidRPr="00C923A6" w:rsidRDefault="00C923A6" w:rsidP="00C923A6">
      <w:pPr>
        <w:spacing w:after="0" w:line="240" w:lineRule="auto"/>
        <w:ind w:left="720"/>
        <w:rPr>
          <w:rFonts w:ascii="Times New Roman" w:hAnsi="Times New Roman" w:cs="Times New Roman"/>
          <w:sz w:val="27"/>
          <w:szCs w:val="27"/>
        </w:rPr>
      </w:pPr>
    </w:p>
    <w:p w14:paraId="49ACDD67" w14:textId="07B68346" w:rsidR="00C923A6" w:rsidRPr="00C923A6" w:rsidRDefault="00C923A6" w:rsidP="00C923A6">
      <w:pPr>
        <w:spacing w:after="0" w:line="240" w:lineRule="auto"/>
        <w:ind w:left="720"/>
        <w:rPr>
          <w:rFonts w:ascii="Times New Roman" w:hAnsi="Times New Roman" w:cs="Times New Roman"/>
          <w:sz w:val="27"/>
          <w:szCs w:val="27"/>
        </w:rPr>
      </w:pPr>
    </w:p>
    <w:p w14:paraId="7FD6D983" w14:textId="7063628F" w:rsidR="00C923A6" w:rsidRPr="00C923A6" w:rsidRDefault="00C923A6" w:rsidP="00C923A6">
      <w:pPr>
        <w:spacing w:after="0" w:line="240" w:lineRule="auto"/>
        <w:ind w:left="720"/>
        <w:rPr>
          <w:rFonts w:ascii="Times New Roman" w:hAnsi="Times New Roman" w:cs="Times New Roman"/>
          <w:sz w:val="27"/>
          <w:szCs w:val="27"/>
        </w:rPr>
      </w:pPr>
    </w:p>
    <w:p w14:paraId="2FC8FE6A" w14:textId="4CD4E2BA" w:rsidR="00C923A6" w:rsidRPr="00C923A6" w:rsidRDefault="00C923A6" w:rsidP="00C923A6">
      <w:pPr>
        <w:spacing w:after="0" w:line="240" w:lineRule="auto"/>
        <w:ind w:left="720"/>
        <w:rPr>
          <w:rFonts w:ascii="Times New Roman" w:hAnsi="Times New Roman" w:cs="Times New Roman"/>
          <w:sz w:val="27"/>
          <w:szCs w:val="27"/>
        </w:rPr>
      </w:pPr>
    </w:p>
    <w:p w14:paraId="1E0AD895" w14:textId="21238BE5" w:rsidR="00C923A6" w:rsidRPr="00C923A6" w:rsidRDefault="00C923A6" w:rsidP="00C923A6">
      <w:pPr>
        <w:spacing w:after="0" w:line="240" w:lineRule="auto"/>
        <w:ind w:left="720"/>
        <w:rPr>
          <w:rFonts w:ascii="Times New Roman" w:hAnsi="Times New Roman" w:cs="Times New Roman"/>
          <w:sz w:val="27"/>
          <w:szCs w:val="27"/>
        </w:rPr>
      </w:pPr>
    </w:p>
    <w:p w14:paraId="6BBA99C5" w14:textId="70AA02A4" w:rsidR="00C923A6" w:rsidRPr="00C923A6" w:rsidRDefault="00C923A6" w:rsidP="00C923A6">
      <w:pPr>
        <w:spacing w:after="0" w:line="240" w:lineRule="auto"/>
        <w:ind w:left="720"/>
        <w:rPr>
          <w:rFonts w:ascii="Times New Roman" w:hAnsi="Times New Roman" w:cs="Times New Roman"/>
          <w:sz w:val="27"/>
          <w:szCs w:val="27"/>
        </w:rPr>
      </w:pPr>
    </w:p>
    <w:p w14:paraId="453432F5" w14:textId="7E93B1B3" w:rsidR="00C923A6" w:rsidRPr="00C923A6" w:rsidRDefault="00C923A6" w:rsidP="00C923A6">
      <w:pPr>
        <w:spacing w:after="0" w:line="240" w:lineRule="auto"/>
        <w:ind w:left="720"/>
        <w:rPr>
          <w:rFonts w:ascii="Times New Roman" w:hAnsi="Times New Roman" w:cs="Times New Roman"/>
          <w:sz w:val="27"/>
          <w:szCs w:val="27"/>
        </w:rPr>
      </w:pPr>
    </w:p>
    <w:p w14:paraId="7C56D2C5" w14:textId="29E0C98D" w:rsidR="00C923A6" w:rsidRPr="00C923A6" w:rsidRDefault="00C923A6" w:rsidP="00C923A6">
      <w:pPr>
        <w:spacing w:after="0" w:line="240" w:lineRule="auto"/>
        <w:ind w:left="720"/>
        <w:rPr>
          <w:rFonts w:ascii="Times New Roman" w:hAnsi="Times New Roman" w:cs="Times New Roman"/>
          <w:sz w:val="27"/>
          <w:szCs w:val="27"/>
        </w:rPr>
      </w:pPr>
    </w:p>
    <w:p w14:paraId="2FA0F4F9" w14:textId="4CE2CAA0" w:rsidR="00C923A6" w:rsidRPr="00C923A6" w:rsidRDefault="00C923A6" w:rsidP="00C923A6">
      <w:pPr>
        <w:spacing w:after="0" w:line="240" w:lineRule="auto"/>
        <w:ind w:left="720"/>
        <w:rPr>
          <w:rFonts w:ascii="Times New Roman" w:hAnsi="Times New Roman" w:cs="Times New Roman"/>
          <w:sz w:val="27"/>
          <w:szCs w:val="27"/>
        </w:rPr>
      </w:pPr>
    </w:p>
    <w:p w14:paraId="3384319F" w14:textId="77777777" w:rsidR="00C923A6" w:rsidRPr="00C923A6" w:rsidRDefault="00C923A6" w:rsidP="00C923A6">
      <w:pPr>
        <w:spacing w:after="0" w:line="240" w:lineRule="auto"/>
        <w:ind w:left="720"/>
        <w:rPr>
          <w:rFonts w:ascii="Times New Roman" w:hAnsi="Times New Roman" w:cs="Times New Roman"/>
          <w:sz w:val="27"/>
          <w:szCs w:val="27"/>
        </w:rPr>
      </w:pPr>
    </w:p>
    <w:p w14:paraId="263E4091" w14:textId="3D3FD2B8" w:rsidR="00C923A6" w:rsidRPr="00C923A6" w:rsidRDefault="00C923A6" w:rsidP="003456FC">
      <w:pPr>
        <w:rPr>
          <w:rFonts w:ascii="Times New Roman" w:hAnsi="Times New Roman" w:cs="Times New Roman"/>
          <w:sz w:val="27"/>
          <w:szCs w:val="27"/>
        </w:rPr>
      </w:pPr>
    </w:p>
    <w:p w14:paraId="5483A0BA" w14:textId="58B9EF23" w:rsidR="00C923A6" w:rsidRPr="00C923A6" w:rsidRDefault="00C923A6" w:rsidP="003456FC">
      <w:pPr>
        <w:rPr>
          <w:rFonts w:ascii="Times New Roman" w:hAnsi="Times New Roman" w:cs="Times New Roman"/>
          <w:sz w:val="27"/>
          <w:szCs w:val="27"/>
        </w:rPr>
      </w:pPr>
    </w:p>
    <w:p w14:paraId="7017FD4F" w14:textId="635DB99B" w:rsidR="00C923A6" w:rsidRPr="00C923A6" w:rsidRDefault="00C923A6" w:rsidP="003456FC">
      <w:pPr>
        <w:rPr>
          <w:rFonts w:ascii="Times New Roman" w:hAnsi="Times New Roman" w:cs="Times New Roman"/>
          <w:sz w:val="27"/>
          <w:szCs w:val="27"/>
        </w:rPr>
      </w:pPr>
    </w:p>
    <w:p w14:paraId="3C837BB6" w14:textId="77777777" w:rsidR="00C923A6" w:rsidRPr="00C923A6" w:rsidRDefault="00C923A6" w:rsidP="003456FC">
      <w:pPr>
        <w:rPr>
          <w:rFonts w:ascii="Times New Roman" w:hAnsi="Times New Roman" w:cs="Times New Roman"/>
          <w:sz w:val="27"/>
          <w:szCs w:val="27"/>
        </w:rPr>
      </w:pPr>
    </w:p>
    <w:p w14:paraId="1B05CD56" w14:textId="77777777" w:rsidR="00F72EB4" w:rsidRPr="00C923A6" w:rsidRDefault="003E60AF" w:rsidP="00582854">
      <w:pPr>
        <w:spacing w:after="0"/>
        <w:jc w:val="center"/>
        <w:rPr>
          <w:rFonts w:ascii="Times New Roman" w:hAnsi="Times New Roman" w:cs="Times New Roman"/>
          <w:b/>
          <w:sz w:val="27"/>
          <w:szCs w:val="27"/>
          <w:u w:val="single"/>
        </w:rPr>
      </w:pPr>
      <w:r w:rsidRPr="00C923A6">
        <w:rPr>
          <w:rFonts w:ascii="Times New Roman" w:hAnsi="Times New Roman" w:cs="Times New Roman"/>
          <w:b/>
          <w:sz w:val="27"/>
          <w:szCs w:val="27"/>
          <w:u w:val="single"/>
        </w:rPr>
        <w:lastRenderedPageBreak/>
        <w:t>Experiment 3</w:t>
      </w:r>
    </w:p>
    <w:p w14:paraId="48A322E6" w14:textId="77777777" w:rsidR="00F72EB4" w:rsidRPr="00C923A6" w:rsidRDefault="00F72EB4" w:rsidP="00F72EB4">
      <w:pPr>
        <w:spacing w:after="0"/>
        <w:rPr>
          <w:rFonts w:ascii="Times New Roman" w:hAnsi="Times New Roman" w:cs="Times New Roman"/>
          <w:b/>
          <w:sz w:val="27"/>
          <w:szCs w:val="27"/>
          <w:u w:val="single"/>
        </w:rPr>
      </w:pPr>
    </w:p>
    <w:p w14:paraId="357EB669" w14:textId="77777777" w:rsidR="00F72EB4" w:rsidRPr="00C923A6" w:rsidRDefault="00F72EB4" w:rsidP="00F72EB4">
      <w:pPr>
        <w:spacing w:after="0"/>
        <w:rPr>
          <w:rFonts w:ascii="Times New Roman" w:eastAsia="CIDFont+F2" w:hAnsi="Times New Roman" w:cs="Times New Roman"/>
          <w:sz w:val="27"/>
          <w:szCs w:val="27"/>
        </w:rPr>
      </w:pPr>
      <w:r w:rsidRPr="00C923A6">
        <w:rPr>
          <w:rFonts w:ascii="Times New Roman" w:hAnsi="Times New Roman" w:cs="Times New Roman"/>
          <w:b/>
          <w:sz w:val="27"/>
          <w:szCs w:val="27"/>
          <w:u w:val="single"/>
        </w:rPr>
        <w:t xml:space="preserve">AIM:- </w:t>
      </w:r>
      <w:r w:rsidRPr="00C923A6">
        <w:rPr>
          <w:rFonts w:ascii="Times New Roman" w:eastAsia="CIDFont+F2" w:hAnsi="Times New Roman" w:cs="Times New Roman"/>
          <w:sz w:val="27"/>
          <w:szCs w:val="27"/>
        </w:rPr>
        <w:t>Implementing 3-8 line Decoder.</w:t>
      </w:r>
    </w:p>
    <w:p w14:paraId="5928A05A" w14:textId="77777777" w:rsidR="00F72EB4" w:rsidRPr="00C923A6" w:rsidRDefault="00F72EB4" w:rsidP="00F72EB4">
      <w:pPr>
        <w:pStyle w:val="NormalWeb"/>
        <w:ind w:left="48" w:right="48"/>
        <w:jc w:val="both"/>
        <w:rPr>
          <w:color w:val="000000"/>
          <w:sz w:val="27"/>
          <w:szCs w:val="27"/>
        </w:rPr>
      </w:pPr>
      <w:r w:rsidRPr="00C923A6">
        <w:rPr>
          <w:rFonts w:eastAsia="CIDFont+F2"/>
          <w:b/>
          <w:sz w:val="27"/>
          <w:szCs w:val="27"/>
        </w:rPr>
        <w:t>Theory:</w:t>
      </w:r>
      <w:r w:rsidR="003E60AF" w:rsidRPr="00C923A6">
        <w:rPr>
          <w:rFonts w:eastAsia="CIDFont+F2"/>
          <w:b/>
          <w:sz w:val="27"/>
          <w:szCs w:val="27"/>
        </w:rPr>
        <w:t xml:space="preserve"> </w:t>
      </w:r>
      <w:r w:rsidRPr="00C923A6">
        <w:rPr>
          <w:rFonts w:eastAsia="CIDFont+F2"/>
          <w:b/>
          <w:sz w:val="27"/>
          <w:szCs w:val="27"/>
        </w:rPr>
        <w:t xml:space="preserve">- </w:t>
      </w:r>
      <w:r w:rsidRPr="00C923A6">
        <w:rPr>
          <w:bCs/>
          <w:color w:val="000000"/>
          <w:sz w:val="27"/>
          <w:szCs w:val="27"/>
        </w:rPr>
        <w:t>Decoder</w:t>
      </w:r>
      <w:r w:rsidRPr="00C923A6">
        <w:rPr>
          <w:color w:val="000000"/>
          <w:sz w:val="27"/>
          <w:szCs w:val="27"/>
        </w:rPr>
        <w:t> is a combinational circuit that has ‘n’ input lines and maximum of 2</w:t>
      </w:r>
      <w:r w:rsidRPr="00C923A6">
        <w:rPr>
          <w:color w:val="000000"/>
          <w:sz w:val="27"/>
          <w:szCs w:val="27"/>
          <w:vertAlign w:val="superscript"/>
        </w:rPr>
        <w:t>n</w:t>
      </w:r>
      <w:r w:rsidRPr="00C923A6">
        <w:rPr>
          <w:color w:val="000000"/>
          <w:sz w:val="27"/>
          <w:szCs w:val="27"/>
        </w:rPr>
        <w:t> output lines. One of these outputs will be active High based on the combination of inputs present, when the decoder is enabled. That means decoder detects a particular code. The outputs of the decoder are nothing but the </w:t>
      </w:r>
      <w:r w:rsidRPr="00C923A6">
        <w:rPr>
          <w:b/>
          <w:bCs/>
          <w:color w:val="000000"/>
          <w:sz w:val="27"/>
          <w:szCs w:val="27"/>
        </w:rPr>
        <w:t>min terms</w:t>
      </w:r>
      <w:r w:rsidRPr="00C923A6">
        <w:rPr>
          <w:color w:val="000000"/>
          <w:sz w:val="27"/>
          <w:szCs w:val="27"/>
        </w:rPr>
        <w:t> of ‘n’ input variables </w:t>
      </w:r>
      <w:r w:rsidRPr="00C923A6">
        <w:rPr>
          <w:rStyle w:val="mjxassistivemathml"/>
          <w:color w:val="000000"/>
          <w:sz w:val="27"/>
          <w:szCs w:val="27"/>
          <w:bdr w:val="none" w:sz="0" w:space="0" w:color="auto" w:frame="1"/>
        </w:rPr>
        <w:t>lines</w:t>
      </w:r>
      <w:r w:rsidRPr="00C923A6">
        <w:rPr>
          <w:color w:val="000000"/>
          <w:sz w:val="27"/>
          <w:szCs w:val="27"/>
        </w:rPr>
        <w:t>, when it is enabled.</w:t>
      </w:r>
    </w:p>
    <w:p w14:paraId="069C7E1B" w14:textId="77777777" w:rsidR="00F72EB4" w:rsidRPr="00C923A6" w:rsidRDefault="00F72EB4" w:rsidP="00F72EB4">
      <w:pPr>
        <w:pStyle w:val="Heading2"/>
        <w:rPr>
          <w:rFonts w:cs="Times New Roman"/>
          <w:b w:val="0"/>
          <w:bCs w:val="0"/>
          <w:sz w:val="27"/>
          <w:szCs w:val="27"/>
        </w:rPr>
      </w:pPr>
      <w:r w:rsidRPr="00C923A6">
        <w:rPr>
          <w:rFonts w:cs="Times New Roman"/>
          <w:b w:val="0"/>
          <w:bCs w:val="0"/>
          <w:sz w:val="27"/>
          <w:szCs w:val="27"/>
        </w:rPr>
        <w:t>2 to 4 Decoder</w:t>
      </w:r>
    </w:p>
    <w:p w14:paraId="3C9E8A61" w14:textId="77777777" w:rsidR="008610ED" w:rsidRPr="00C923A6" w:rsidRDefault="00F72EB4" w:rsidP="008610ED">
      <w:pPr>
        <w:pStyle w:val="NormalWeb"/>
        <w:spacing w:before="120" w:after="144"/>
        <w:ind w:left="48" w:right="48"/>
        <w:jc w:val="both"/>
        <w:rPr>
          <w:color w:val="000000"/>
          <w:sz w:val="27"/>
          <w:szCs w:val="27"/>
        </w:rPr>
      </w:pPr>
      <w:r w:rsidRPr="00C923A6">
        <w:rPr>
          <w:color w:val="000000"/>
          <w:sz w:val="27"/>
          <w:szCs w:val="27"/>
        </w:rPr>
        <w:t>Let 2 to 4 Decoder has two inputs A</w:t>
      </w:r>
      <w:r w:rsidRPr="00C923A6">
        <w:rPr>
          <w:color w:val="000000"/>
          <w:sz w:val="27"/>
          <w:szCs w:val="27"/>
          <w:vertAlign w:val="subscript"/>
        </w:rPr>
        <w:t>1</w:t>
      </w:r>
      <w:r w:rsidRPr="00C923A6">
        <w:rPr>
          <w:color w:val="000000"/>
          <w:sz w:val="27"/>
          <w:szCs w:val="27"/>
        </w:rPr>
        <w:t> &amp; A</w:t>
      </w:r>
      <w:r w:rsidRPr="00C923A6">
        <w:rPr>
          <w:color w:val="000000"/>
          <w:sz w:val="27"/>
          <w:szCs w:val="27"/>
          <w:vertAlign w:val="subscript"/>
        </w:rPr>
        <w:t>0</w:t>
      </w:r>
      <w:r w:rsidRPr="00C923A6">
        <w:rPr>
          <w:color w:val="000000"/>
          <w:sz w:val="27"/>
          <w:szCs w:val="27"/>
        </w:rPr>
        <w:t> and four outputs Y</w:t>
      </w:r>
      <w:r w:rsidRPr="00C923A6">
        <w:rPr>
          <w:color w:val="000000"/>
          <w:sz w:val="27"/>
          <w:szCs w:val="27"/>
          <w:vertAlign w:val="subscript"/>
        </w:rPr>
        <w:t>3</w:t>
      </w:r>
      <w:r w:rsidRPr="00C923A6">
        <w:rPr>
          <w:color w:val="000000"/>
          <w:sz w:val="27"/>
          <w:szCs w:val="27"/>
        </w:rPr>
        <w:t>, Y</w:t>
      </w:r>
      <w:r w:rsidRPr="00C923A6">
        <w:rPr>
          <w:color w:val="000000"/>
          <w:sz w:val="27"/>
          <w:szCs w:val="27"/>
          <w:vertAlign w:val="subscript"/>
        </w:rPr>
        <w:t>2</w:t>
      </w:r>
      <w:r w:rsidRPr="00C923A6">
        <w:rPr>
          <w:color w:val="000000"/>
          <w:sz w:val="27"/>
          <w:szCs w:val="27"/>
        </w:rPr>
        <w:t>, Y</w:t>
      </w:r>
      <w:r w:rsidRPr="00C923A6">
        <w:rPr>
          <w:color w:val="000000"/>
          <w:sz w:val="27"/>
          <w:szCs w:val="27"/>
          <w:vertAlign w:val="subscript"/>
        </w:rPr>
        <w:t>1</w:t>
      </w:r>
      <w:r w:rsidRPr="00C923A6">
        <w:rPr>
          <w:color w:val="000000"/>
          <w:sz w:val="27"/>
          <w:szCs w:val="27"/>
        </w:rPr>
        <w:t> &amp; Y</w:t>
      </w:r>
      <w:r w:rsidRPr="00C923A6">
        <w:rPr>
          <w:color w:val="000000"/>
          <w:sz w:val="27"/>
          <w:szCs w:val="27"/>
          <w:vertAlign w:val="subscript"/>
        </w:rPr>
        <w:t>0</w:t>
      </w:r>
      <w:r w:rsidRPr="00C923A6">
        <w:rPr>
          <w:color w:val="000000"/>
          <w:sz w:val="27"/>
          <w:szCs w:val="27"/>
        </w:rPr>
        <w:t>. The </w:t>
      </w:r>
      <w:r w:rsidRPr="00C923A6">
        <w:rPr>
          <w:b/>
          <w:bCs/>
          <w:color w:val="000000"/>
          <w:sz w:val="27"/>
          <w:szCs w:val="27"/>
        </w:rPr>
        <w:t>block diagram</w:t>
      </w:r>
      <w:r w:rsidRPr="00C923A6">
        <w:rPr>
          <w:color w:val="000000"/>
          <w:sz w:val="27"/>
          <w:szCs w:val="27"/>
        </w:rPr>
        <w:t> of 2 to 4 decoder is shown in the following figure.</w:t>
      </w:r>
    </w:p>
    <w:p w14:paraId="292F8A66" w14:textId="77777777" w:rsidR="00F72EB4" w:rsidRPr="00C923A6" w:rsidRDefault="00F72EB4" w:rsidP="00F72EB4">
      <w:pPr>
        <w:rPr>
          <w:rFonts w:ascii="Times New Roman" w:hAnsi="Times New Roman" w:cs="Times New Roman"/>
          <w:sz w:val="27"/>
          <w:szCs w:val="27"/>
        </w:rPr>
      </w:pPr>
      <w:r w:rsidRPr="00C923A6">
        <w:rPr>
          <w:rFonts w:ascii="Times New Roman" w:hAnsi="Times New Roman" w:cs="Times New Roman"/>
          <w:noProof/>
          <w:sz w:val="27"/>
          <w:szCs w:val="27"/>
        </w:rPr>
        <w:drawing>
          <wp:inline distT="0" distB="0" distL="0" distR="0" wp14:anchorId="47D0FFC6" wp14:editId="37F1215A">
            <wp:extent cx="5715000" cy="2000250"/>
            <wp:effectExtent l="0" t="0" r="0" b="0"/>
            <wp:docPr id="14" name="Picture 14" descr="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to 4 Deco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000250"/>
                    </a:xfrm>
                    <a:prstGeom prst="rect">
                      <a:avLst/>
                    </a:prstGeom>
                    <a:noFill/>
                    <a:ln>
                      <a:noFill/>
                    </a:ln>
                  </pic:spPr>
                </pic:pic>
              </a:graphicData>
            </a:graphic>
          </wp:inline>
        </w:drawing>
      </w:r>
    </w:p>
    <w:p w14:paraId="1FDD38C2" w14:textId="77777777" w:rsidR="00F72EB4" w:rsidRPr="00C923A6" w:rsidRDefault="00F72EB4" w:rsidP="00F72EB4">
      <w:pPr>
        <w:pStyle w:val="NormalWeb"/>
        <w:spacing w:before="120" w:after="144"/>
        <w:ind w:left="48" w:right="48"/>
        <w:jc w:val="both"/>
        <w:rPr>
          <w:color w:val="000000"/>
          <w:sz w:val="27"/>
          <w:szCs w:val="27"/>
        </w:rPr>
      </w:pPr>
      <w:r w:rsidRPr="00C923A6">
        <w:rPr>
          <w:color w:val="000000"/>
          <w:sz w:val="27"/>
          <w:szCs w:val="27"/>
        </w:rPr>
        <w:t>One of these four outputs will be ‘1’ for each combination of inputs when enable, E is ‘1’. The </w:t>
      </w:r>
      <w:r w:rsidRPr="00C923A6">
        <w:rPr>
          <w:b/>
          <w:bCs/>
          <w:color w:val="000000"/>
          <w:sz w:val="27"/>
          <w:szCs w:val="27"/>
        </w:rPr>
        <w:t>Truth table</w:t>
      </w:r>
      <w:r w:rsidRPr="00C923A6">
        <w:rPr>
          <w:color w:val="000000"/>
          <w:sz w:val="27"/>
          <w:szCs w:val="27"/>
        </w:rPr>
        <w:t> of 2 to 4 decoder is shown below.</w:t>
      </w:r>
    </w:p>
    <w:tbl>
      <w:tblPr>
        <w:tblStyle w:val="TableGrid"/>
        <w:tblW w:w="0" w:type="auto"/>
        <w:tblInd w:w="48" w:type="dxa"/>
        <w:tblLook w:val="04A0" w:firstRow="1" w:lastRow="0" w:firstColumn="1" w:lastColumn="0" w:noHBand="0" w:noVBand="1"/>
      </w:tblPr>
      <w:tblGrid>
        <w:gridCol w:w="1556"/>
        <w:gridCol w:w="1359"/>
        <w:gridCol w:w="1308"/>
        <w:gridCol w:w="1588"/>
        <w:gridCol w:w="1239"/>
        <w:gridCol w:w="1239"/>
        <w:gridCol w:w="1239"/>
      </w:tblGrid>
      <w:tr w:rsidR="0055685C" w:rsidRPr="00C923A6" w14:paraId="000966E2" w14:textId="77777777" w:rsidTr="00BE2843">
        <w:tc>
          <w:tcPr>
            <w:tcW w:w="1556" w:type="dxa"/>
          </w:tcPr>
          <w:p w14:paraId="04D72BD1"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Enable</w:t>
            </w:r>
          </w:p>
        </w:tc>
        <w:tc>
          <w:tcPr>
            <w:tcW w:w="2667" w:type="dxa"/>
            <w:gridSpan w:val="2"/>
          </w:tcPr>
          <w:p w14:paraId="4DB8B363"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Inputs</w:t>
            </w:r>
          </w:p>
        </w:tc>
        <w:tc>
          <w:tcPr>
            <w:tcW w:w="5305" w:type="dxa"/>
            <w:gridSpan w:val="4"/>
          </w:tcPr>
          <w:p w14:paraId="41C6BB3A"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Outputs</w:t>
            </w:r>
          </w:p>
        </w:tc>
      </w:tr>
      <w:tr w:rsidR="0055685C" w:rsidRPr="00C923A6" w14:paraId="4C049E51" w14:textId="77777777" w:rsidTr="0055685C">
        <w:tc>
          <w:tcPr>
            <w:tcW w:w="1556" w:type="dxa"/>
          </w:tcPr>
          <w:p w14:paraId="03BC922B"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E</w:t>
            </w:r>
          </w:p>
        </w:tc>
        <w:tc>
          <w:tcPr>
            <w:tcW w:w="1359" w:type="dxa"/>
          </w:tcPr>
          <w:p w14:paraId="74403996" w14:textId="77777777"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1</w:t>
            </w:r>
          </w:p>
        </w:tc>
        <w:tc>
          <w:tcPr>
            <w:tcW w:w="1308" w:type="dxa"/>
          </w:tcPr>
          <w:p w14:paraId="5EEE1F4D" w14:textId="77777777"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0</w:t>
            </w:r>
          </w:p>
        </w:tc>
        <w:tc>
          <w:tcPr>
            <w:tcW w:w="1588" w:type="dxa"/>
          </w:tcPr>
          <w:p w14:paraId="7033C5AE" w14:textId="77777777"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3</w:t>
            </w:r>
          </w:p>
        </w:tc>
        <w:tc>
          <w:tcPr>
            <w:tcW w:w="1239" w:type="dxa"/>
          </w:tcPr>
          <w:p w14:paraId="0D3395F5" w14:textId="77777777"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2</w:t>
            </w:r>
          </w:p>
        </w:tc>
        <w:tc>
          <w:tcPr>
            <w:tcW w:w="1239" w:type="dxa"/>
          </w:tcPr>
          <w:p w14:paraId="0F0C814B" w14:textId="77777777"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1</w:t>
            </w:r>
          </w:p>
        </w:tc>
        <w:tc>
          <w:tcPr>
            <w:tcW w:w="1239" w:type="dxa"/>
          </w:tcPr>
          <w:p w14:paraId="6DC8D0F1" w14:textId="77777777" w:rsidR="0055685C" w:rsidRPr="00C923A6" w:rsidRDefault="0055685C" w:rsidP="0055685C">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0</w:t>
            </w:r>
          </w:p>
        </w:tc>
      </w:tr>
      <w:tr w:rsidR="0055685C" w:rsidRPr="00C923A6" w14:paraId="656FA1CE" w14:textId="77777777" w:rsidTr="0055685C">
        <w:tc>
          <w:tcPr>
            <w:tcW w:w="1556" w:type="dxa"/>
          </w:tcPr>
          <w:p w14:paraId="683A7180"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359" w:type="dxa"/>
          </w:tcPr>
          <w:p w14:paraId="252120CE"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x</w:t>
            </w:r>
          </w:p>
        </w:tc>
        <w:tc>
          <w:tcPr>
            <w:tcW w:w="1308" w:type="dxa"/>
          </w:tcPr>
          <w:p w14:paraId="02F4487F"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x</w:t>
            </w:r>
          </w:p>
        </w:tc>
        <w:tc>
          <w:tcPr>
            <w:tcW w:w="1588" w:type="dxa"/>
          </w:tcPr>
          <w:p w14:paraId="708DD274"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0BCF8D54"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346D8A2F"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695B0F87"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r>
      <w:tr w:rsidR="0055685C" w:rsidRPr="00C923A6" w14:paraId="6042CFCF" w14:textId="77777777" w:rsidTr="0055685C">
        <w:tc>
          <w:tcPr>
            <w:tcW w:w="1556" w:type="dxa"/>
          </w:tcPr>
          <w:p w14:paraId="069F4E08"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59" w:type="dxa"/>
          </w:tcPr>
          <w:p w14:paraId="2881357E"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308" w:type="dxa"/>
          </w:tcPr>
          <w:p w14:paraId="7FEDD92B"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588" w:type="dxa"/>
          </w:tcPr>
          <w:p w14:paraId="62B141E0"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453926EF"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3C9782A1"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1B7B323B"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r>
      <w:tr w:rsidR="0055685C" w:rsidRPr="00C923A6" w14:paraId="0D8304CA" w14:textId="77777777" w:rsidTr="0055685C">
        <w:tc>
          <w:tcPr>
            <w:tcW w:w="1556" w:type="dxa"/>
          </w:tcPr>
          <w:p w14:paraId="7E2B11E3"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59" w:type="dxa"/>
          </w:tcPr>
          <w:p w14:paraId="555A1B90"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308" w:type="dxa"/>
          </w:tcPr>
          <w:p w14:paraId="7CE044F1"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588" w:type="dxa"/>
          </w:tcPr>
          <w:p w14:paraId="42C1C564"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1EBE6047"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08803A32"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239" w:type="dxa"/>
          </w:tcPr>
          <w:p w14:paraId="3A453EB2"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r>
      <w:tr w:rsidR="0055685C" w:rsidRPr="00C923A6" w14:paraId="79B8869F" w14:textId="77777777" w:rsidTr="0055685C">
        <w:tc>
          <w:tcPr>
            <w:tcW w:w="1556" w:type="dxa"/>
          </w:tcPr>
          <w:p w14:paraId="765B6FDA"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59" w:type="dxa"/>
          </w:tcPr>
          <w:p w14:paraId="2CDF006C"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08" w:type="dxa"/>
          </w:tcPr>
          <w:p w14:paraId="021FFD64"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588" w:type="dxa"/>
          </w:tcPr>
          <w:p w14:paraId="204883C0"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18F32CDA"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239" w:type="dxa"/>
          </w:tcPr>
          <w:p w14:paraId="440C7858"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2D7196F2"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r>
      <w:tr w:rsidR="0055685C" w:rsidRPr="00C923A6" w14:paraId="6D536DD0" w14:textId="77777777" w:rsidTr="0055685C">
        <w:tc>
          <w:tcPr>
            <w:tcW w:w="1556" w:type="dxa"/>
          </w:tcPr>
          <w:p w14:paraId="37117142"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59" w:type="dxa"/>
          </w:tcPr>
          <w:p w14:paraId="3332AF3E"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308" w:type="dxa"/>
          </w:tcPr>
          <w:p w14:paraId="3A79B531"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588" w:type="dxa"/>
          </w:tcPr>
          <w:p w14:paraId="6A28E035"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1</w:t>
            </w:r>
          </w:p>
        </w:tc>
        <w:tc>
          <w:tcPr>
            <w:tcW w:w="1239" w:type="dxa"/>
          </w:tcPr>
          <w:p w14:paraId="3D2E2F11"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2FD0628A"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c>
          <w:tcPr>
            <w:tcW w:w="1239" w:type="dxa"/>
          </w:tcPr>
          <w:p w14:paraId="686106EC" w14:textId="77777777" w:rsidR="0055685C" w:rsidRPr="00C923A6" w:rsidRDefault="0055685C" w:rsidP="0055685C">
            <w:pPr>
              <w:pStyle w:val="NormalWeb"/>
              <w:spacing w:before="120" w:after="144"/>
              <w:ind w:right="48"/>
              <w:jc w:val="center"/>
              <w:rPr>
                <w:color w:val="000000"/>
                <w:sz w:val="27"/>
                <w:szCs w:val="27"/>
              </w:rPr>
            </w:pPr>
            <w:r w:rsidRPr="00C923A6">
              <w:rPr>
                <w:color w:val="000000"/>
                <w:sz w:val="27"/>
                <w:szCs w:val="27"/>
              </w:rPr>
              <w:t>0</w:t>
            </w:r>
          </w:p>
        </w:tc>
      </w:tr>
    </w:tbl>
    <w:p w14:paraId="34A8BBD9" w14:textId="77777777" w:rsidR="0055685C" w:rsidRPr="00C923A6" w:rsidRDefault="0055685C" w:rsidP="00F72EB4">
      <w:pPr>
        <w:pStyle w:val="NormalWeb"/>
        <w:spacing w:before="120" w:after="144"/>
        <w:ind w:left="48" w:right="48"/>
        <w:jc w:val="both"/>
        <w:rPr>
          <w:color w:val="000000"/>
          <w:sz w:val="27"/>
          <w:szCs w:val="27"/>
        </w:rPr>
      </w:pPr>
    </w:p>
    <w:p w14:paraId="483B5444" w14:textId="77777777" w:rsidR="00F72EB4" w:rsidRPr="00C923A6" w:rsidRDefault="00F72EB4" w:rsidP="00F72EB4">
      <w:pPr>
        <w:spacing w:after="0"/>
        <w:rPr>
          <w:rFonts w:ascii="Times New Roman" w:hAnsi="Times New Roman" w:cs="Times New Roman"/>
          <w:sz w:val="27"/>
          <w:szCs w:val="27"/>
          <w:u w:val="single"/>
        </w:rPr>
      </w:pPr>
    </w:p>
    <w:p w14:paraId="271C85C7" w14:textId="77777777" w:rsidR="006B6C84" w:rsidRPr="00C923A6" w:rsidRDefault="006B6C84" w:rsidP="006B6C84">
      <w:pPr>
        <w:pStyle w:val="NormalWeb"/>
        <w:spacing w:before="120" w:after="144"/>
        <w:ind w:left="48" w:right="48"/>
        <w:jc w:val="both"/>
        <w:rPr>
          <w:color w:val="000000"/>
          <w:sz w:val="27"/>
          <w:szCs w:val="27"/>
        </w:rPr>
      </w:pPr>
      <w:r w:rsidRPr="00C923A6">
        <w:rPr>
          <w:color w:val="000000"/>
          <w:sz w:val="27"/>
          <w:szCs w:val="27"/>
        </w:rPr>
        <w:t>From Truth table, we can write the </w:t>
      </w:r>
      <w:r w:rsidRPr="00C923A6">
        <w:rPr>
          <w:b/>
          <w:bCs/>
          <w:color w:val="000000"/>
          <w:sz w:val="27"/>
          <w:szCs w:val="27"/>
        </w:rPr>
        <w:t>Boolean functions</w:t>
      </w:r>
      <w:r w:rsidRPr="00C923A6">
        <w:rPr>
          <w:color w:val="000000"/>
          <w:sz w:val="27"/>
          <w:szCs w:val="27"/>
        </w:rPr>
        <w:t> for each output as</w:t>
      </w:r>
    </w:p>
    <w:p w14:paraId="0C44EB4D" w14:textId="77777777" w:rsidR="006B6C84" w:rsidRPr="00C923A6" w:rsidRDefault="006B6C84" w:rsidP="006B6C84">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0</w:t>
      </w:r>
      <w:r w:rsidRPr="00C923A6">
        <w:rPr>
          <w:rStyle w:val="mo"/>
          <w:rFonts w:ascii="Times New Roman" w:hAnsi="Times New Roman" w:cs="Times New Roman"/>
          <w:sz w:val="27"/>
          <w:szCs w:val="27"/>
          <w:bdr w:val="none" w:sz="0" w:space="0" w:color="auto" w:frame="1"/>
          <w:shd w:val="clear" w:color="auto" w:fill="FFFFFF"/>
        </w:rPr>
        <w:t>=</w:t>
      </w:r>
      <w:r w:rsidR="001970D7"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4B03B1CD" w14:textId="77777777" w:rsidR="0055685C" w:rsidRPr="00C923A6" w:rsidRDefault="0055685C" w:rsidP="0055685C">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001970D7"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67C8F497" w14:textId="77777777" w:rsidR="0055685C" w:rsidRPr="00C923A6" w:rsidRDefault="0055685C" w:rsidP="0055685C">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2</w:t>
      </w:r>
      <w:r w:rsidRPr="00C923A6">
        <w:rPr>
          <w:rStyle w:val="mo"/>
          <w:rFonts w:ascii="Times New Roman" w:hAnsi="Times New Roman" w:cs="Times New Roman"/>
          <w:sz w:val="27"/>
          <w:szCs w:val="27"/>
          <w:bdr w:val="none" w:sz="0" w:space="0" w:color="auto" w:frame="1"/>
          <w:shd w:val="clear" w:color="auto" w:fill="FFFFFF"/>
        </w:rPr>
        <w:t>=</w:t>
      </w:r>
      <w:r w:rsidR="001970D7"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235C2D02" w14:textId="77777777" w:rsidR="0055685C" w:rsidRPr="00C923A6" w:rsidRDefault="0055685C" w:rsidP="0055685C">
      <w:pPr>
        <w:jc w:val="center"/>
        <w:rPr>
          <w:rFonts w:ascii="Times New Roman" w:hAnsi="Times New Roman" w:cs="Times New Roman"/>
          <w:sz w:val="27"/>
          <w:szCs w:val="27"/>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3</w:t>
      </w:r>
      <w:r w:rsidRPr="00C923A6">
        <w:rPr>
          <w:rStyle w:val="mo"/>
          <w:rFonts w:ascii="Times New Roman" w:hAnsi="Times New Roman" w:cs="Times New Roman"/>
          <w:sz w:val="27"/>
          <w:szCs w:val="27"/>
          <w:bdr w:val="none" w:sz="0" w:space="0" w:color="auto" w:frame="1"/>
          <w:shd w:val="clear" w:color="auto" w:fill="FFFFFF"/>
        </w:rPr>
        <w:t>=</w:t>
      </w:r>
      <w:r w:rsidR="001970D7"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22376BA3" w14:textId="77777777" w:rsidR="006B6C84" w:rsidRPr="00C923A6" w:rsidRDefault="006B6C84" w:rsidP="0055685C">
      <w:pPr>
        <w:pStyle w:val="NormalWeb"/>
        <w:spacing w:before="120" w:after="144"/>
        <w:ind w:right="48"/>
        <w:jc w:val="both"/>
        <w:rPr>
          <w:color w:val="000000"/>
          <w:sz w:val="27"/>
          <w:szCs w:val="27"/>
        </w:rPr>
      </w:pPr>
      <w:r w:rsidRPr="00C923A6">
        <w:rPr>
          <w:color w:val="000000"/>
          <w:sz w:val="27"/>
          <w:szCs w:val="27"/>
        </w:rPr>
        <w:t>Each output is having one product term. So, there are four product terms in total. We can implement these four product terms by using four AND gates having three inputs each &amp; two inverters. The </w:t>
      </w:r>
      <w:r w:rsidRPr="00C923A6">
        <w:rPr>
          <w:b/>
          <w:bCs/>
          <w:color w:val="000000"/>
          <w:sz w:val="27"/>
          <w:szCs w:val="27"/>
        </w:rPr>
        <w:t>circuit diagram</w:t>
      </w:r>
      <w:r w:rsidRPr="00C923A6">
        <w:rPr>
          <w:color w:val="000000"/>
          <w:sz w:val="27"/>
          <w:szCs w:val="27"/>
        </w:rPr>
        <w:t> of 2 to 4 decoder is shown in the following figure.</w:t>
      </w:r>
    </w:p>
    <w:p w14:paraId="432911C0" w14:textId="77777777" w:rsidR="006B6C84" w:rsidRPr="00C923A6" w:rsidRDefault="006B6C84" w:rsidP="00FC6CCE">
      <w:pPr>
        <w:pStyle w:val="NormalWeb"/>
        <w:spacing w:before="120" w:after="144"/>
        <w:ind w:right="48"/>
        <w:jc w:val="both"/>
        <w:rPr>
          <w:color w:val="000000"/>
          <w:sz w:val="27"/>
          <w:szCs w:val="27"/>
        </w:rPr>
      </w:pPr>
    </w:p>
    <w:p w14:paraId="199ABBCF" w14:textId="77777777" w:rsidR="00FC6CCE" w:rsidRPr="00C923A6" w:rsidRDefault="006B6C84" w:rsidP="006B6C84">
      <w:pPr>
        <w:rPr>
          <w:rFonts w:ascii="Times New Roman" w:hAnsi="Times New Roman" w:cs="Times New Roman"/>
          <w:sz w:val="27"/>
          <w:szCs w:val="27"/>
        </w:rPr>
      </w:pPr>
      <w:r w:rsidRPr="00C923A6">
        <w:rPr>
          <w:rFonts w:ascii="Times New Roman" w:hAnsi="Times New Roman" w:cs="Times New Roman"/>
          <w:noProof/>
          <w:sz w:val="27"/>
          <w:szCs w:val="27"/>
        </w:rPr>
        <w:drawing>
          <wp:inline distT="0" distB="0" distL="0" distR="0" wp14:anchorId="38994C0B" wp14:editId="6C070D5F">
            <wp:extent cx="4479040" cy="4038600"/>
            <wp:effectExtent l="0" t="0" r="0" b="0"/>
            <wp:docPr id="15" name="Picture 15" descr="2 to 4 Deco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to 4 Decoder Circuit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2699" cy="4050916"/>
                    </a:xfrm>
                    <a:prstGeom prst="rect">
                      <a:avLst/>
                    </a:prstGeom>
                    <a:noFill/>
                    <a:ln>
                      <a:noFill/>
                    </a:ln>
                  </pic:spPr>
                </pic:pic>
              </a:graphicData>
            </a:graphic>
          </wp:inline>
        </w:drawing>
      </w:r>
    </w:p>
    <w:p w14:paraId="6023AB7F" w14:textId="77777777" w:rsidR="00FC6CCE" w:rsidRPr="00C923A6" w:rsidRDefault="00FC6CCE" w:rsidP="00FC6CCE">
      <w:pPr>
        <w:rPr>
          <w:rFonts w:ascii="Times New Roman" w:hAnsi="Times New Roman" w:cs="Times New Roman"/>
          <w:sz w:val="27"/>
          <w:szCs w:val="27"/>
        </w:rPr>
      </w:pPr>
    </w:p>
    <w:p w14:paraId="537702EC" w14:textId="77777777" w:rsidR="006B6C84" w:rsidRPr="00C923A6" w:rsidRDefault="00FC6CCE" w:rsidP="00FC6CCE">
      <w:pPr>
        <w:tabs>
          <w:tab w:val="left" w:pos="1230"/>
        </w:tabs>
        <w:rPr>
          <w:rFonts w:ascii="Times New Roman" w:hAnsi="Times New Roman" w:cs="Times New Roman"/>
          <w:sz w:val="27"/>
          <w:szCs w:val="27"/>
        </w:rPr>
      </w:pPr>
      <w:r w:rsidRPr="00C923A6">
        <w:rPr>
          <w:rFonts w:ascii="Times New Roman" w:hAnsi="Times New Roman" w:cs="Times New Roman"/>
          <w:sz w:val="27"/>
          <w:szCs w:val="27"/>
        </w:rPr>
        <w:tab/>
        <w:t>By neglecting Enable bit we can design 2-4 Decoder as shown below-</w:t>
      </w:r>
    </w:p>
    <w:p w14:paraId="17B80522" w14:textId="77777777" w:rsidR="00FC6CCE" w:rsidRPr="00C923A6" w:rsidRDefault="00FC6CCE" w:rsidP="006B6C84">
      <w:pPr>
        <w:rPr>
          <w:rFonts w:ascii="Times New Roman" w:hAnsi="Times New Roman" w:cs="Times New Roman"/>
          <w:sz w:val="27"/>
          <w:szCs w:val="27"/>
        </w:rPr>
      </w:pPr>
      <w:r w:rsidRPr="00C923A6">
        <w:rPr>
          <w:rFonts w:ascii="Times New Roman" w:hAnsi="Times New Roman" w:cs="Times New Roman"/>
          <w:noProof/>
          <w:sz w:val="27"/>
          <w:szCs w:val="27"/>
        </w:rPr>
        <w:lastRenderedPageBreak/>
        <w:drawing>
          <wp:inline distT="0" distB="0" distL="0" distR="0" wp14:anchorId="6598EB5F" wp14:editId="368A9113">
            <wp:extent cx="5943600" cy="3336925"/>
            <wp:effectExtent l="0" t="0" r="0" b="0"/>
            <wp:docPr id="16" name="Picture 16" descr="https://upload.wikimedia.org/wikipedia/commons/thumb/f/fc/Decoder_Example.svg/1024px-Decoder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c/Decoder_Example.svg/1024px-Decoder_Example.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09A9A453" w14:textId="77777777" w:rsidR="006B6C84" w:rsidRPr="00C923A6" w:rsidRDefault="006B6C84" w:rsidP="006B6C84">
      <w:pPr>
        <w:pStyle w:val="NormalWeb"/>
        <w:spacing w:before="120" w:after="144"/>
        <w:ind w:left="48" w:right="48"/>
        <w:jc w:val="both"/>
        <w:rPr>
          <w:color w:val="000000"/>
          <w:sz w:val="27"/>
          <w:szCs w:val="27"/>
        </w:rPr>
      </w:pPr>
      <w:r w:rsidRPr="00C923A6">
        <w:rPr>
          <w:color w:val="000000"/>
          <w:sz w:val="27"/>
          <w:szCs w:val="27"/>
        </w:rPr>
        <w:t>Therefore, the outputs of 2 to 4 decoder are nothing but the </w:t>
      </w:r>
      <w:r w:rsidRPr="00C923A6">
        <w:rPr>
          <w:b/>
          <w:bCs/>
          <w:color w:val="000000"/>
          <w:sz w:val="27"/>
          <w:szCs w:val="27"/>
        </w:rPr>
        <w:t>min terms</w:t>
      </w:r>
      <w:r w:rsidRPr="00C923A6">
        <w:rPr>
          <w:color w:val="000000"/>
          <w:sz w:val="27"/>
          <w:szCs w:val="27"/>
        </w:rPr>
        <w:t> of two input variables A</w:t>
      </w:r>
      <w:r w:rsidRPr="00C923A6">
        <w:rPr>
          <w:color w:val="000000"/>
          <w:sz w:val="27"/>
          <w:szCs w:val="27"/>
          <w:vertAlign w:val="subscript"/>
        </w:rPr>
        <w:t>1</w:t>
      </w:r>
      <w:r w:rsidRPr="00C923A6">
        <w:rPr>
          <w:color w:val="000000"/>
          <w:sz w:val="27"/>
          <w:szCs w:val="27"/>
        </w:rPr>
        <w:t> &amp; A</w:t>
      </w:r>
      <w:r w:rsidRPr="00C923A6">
        <w:rPr>
          <w:color w:val="000000"/>
          <w:sz w:val="27"/>
          <w:szCs w:val="27"/>
          <w:vertAlign w:val="subscript"/>
        </w:rPr>
        <w:t>0</w:t>
      </w:r>
      <w:r w:rsidRPr="00C923A6">
        <w:rPr>
          <w:color w:val="000000"/>
          <w:sz w:val="27"/>
          <w:szCs w:val="27"/>
        </w:rPr>
        <w:t>, when enable, E is equal to one. If enable, E is zero, then all the outputs of decoder will be equal to zero.</w:t>
      </w:r>
    </w:p>
    <w:p w14:paraId="4C11B5C1" w14:textId="77777777" w:rsidR="006B6C84" w:rsidRPr="00C923A6" w:rsidRDefault="006B6C84" w:rsidP="00FC6CCE">
      <w:pPr>
        <w:pStyle w:val="NormalWeb"/>
        <w:spacing w:before="120" w:after="144"/>
        <w:ind w:left="48" w:right="48"/>
        <w:jc w:val="both"/>
        <w:rPr>
          <w:color w:val="000000"/>
          <w:sz w:val="27"/>
          <w:szCs w:val="27"/>
        </w:rPr>
      </w:pPr>
      <w:r w:rsidRPr="00C923A6">
        <w:rPr>
          <w:color w:val="000000"/>
          <w:sz w:val="27"/>
          <w:szCs w:val="27"/>
        </w:rPr>
        <w:t>Similarly, 3 to 8 decoder produces eight min terms of three input variables A</w:t>
      </w:r>
      <w:r w:rsidRPr="00C923A6">
        <w:rPr>
          <w:color w:val="000000"/>
          <w:sz w:val="27"/>
          <w:szCs w:val="27"/>
          <w:vertAlign w:val="subscript"/>
        </w:rPr>
        <w:t>2</w:t>
      </w:r>
      <w:r w:rsidRPr="00C923A6">
        <w:rPr>
          <w:color w:val="000000"/>
          <w:sz w:val="27"/>
          <w:szCs w:val="27"/>
        </w:rPr>
        <w:t>, A</w:t>
      </w:r>
      <w:r w:rsidRPr="00C923A6">
        <w:rPr>
          <w:color w:val="000000"/>
          <w:sz w:val="27"/>
          <w:szCs w:val="27"/>
          <w:vertAlign w:val="subscript"/>
        </w:rPr>
        <w:t>1</w:t>
      </w:r>
      <w:r w:rsidRPr="00C923A6">
        <w:rPr>
          <w:color w:val="000000"/>
          <w:sz w:val="27"/>
          <w:szCs w:val="27"/>
        </w:rPr>
        <w:t> &amp; A</w:t>
      </w:r>
      <w:r w:rsidRPr="00C923A6">
        <w:rPr>
          <w:color w:val="000000"/>
          <w:sz w:val="27"/>
          <w:szCs w:val="27"/>
          <w:vertAlign w:val="subscript"/>
        </w:rPr>
        <w:t>0</w:t>
      </w:r>
      <w:r w:rsidRPr="00C923A6">
        <w:rPr>
          <w:color w:val="000000"/>
          <w:sz w:val="27"/>
          <w:szCs w:val="27"/>
        </w:rPr>
        <w:t> and 4 to 16 decoder produces sixteen min terms of four input variables A</w:t>
      </w:r>
      <w:r w:rsidRPr="00C923A6">
        <w:rPr>
          <w:color w:val="000000"/>
          <w:sz w:val="27"/>
          <w:szCs w:val="27"/>
          <w:vertAlign w:val="subscript"/>
        </w:rPr>
        <w:t>3</w:t>
      </w:r>
      <w:r w:rsidRPr="00C923A6">
        <w:rPr>
          <w:color w:val="000000"/>
          <w:sz w:val="27"/>
          <w:szCs w:val="27"/>
        </w:rPr>
        <w:t>, A</w:t>
      </w:r>
      <w:r w:rsidRPr="00C923A6">
        <w:rPr>
          <w:color w:val="000000"/>
          <w:sz w:val="27"/>
          <w:szCs w:val="27"/>
          <w:vertAlign w:val="subscript"/>
        </w:rPr>
        <w:t>2</w:t>
      </w:r>
      <w:r w:rsidRPr="00C923A6">
        <w:rPr>
          <w:color w:val="000000"/>
          <w:sz w:val="27"/>
          <w:szCs w:val="27"/>
        </w:rPr>
        <w:t>, A</w:t>
      </w:r>
      <w:r w:rsidRPr="00C923A6">
        <w:rPr>
          <w:color w:val="000000"/>
          <w:sz w:val="27"/>
          <w:szCs w:val="27"/>
          <w:vertAlign w:val="subscript"/>
        </w:rPr>
        <w:t>1</w:t>
      </w:r>
      <w:r w:rsidRPr="00C923A6">
        <w:rPr>
          <w:color w:val="000000"/>
          <w:sz w:val="27"/>
          <w:szCs w:val="27"/>
        </w:rPr>
        <w:t> &amp; A</w:t>
      </w:r>
      <w:r w:rsidRPr="00C923A6">
        <w:rPr>
          <w:color w:val="000000"/>
          <w:sz w:val="27"/>
          <w:szCs w:val="27"/>
          <w:vertAlign w:val="subscript"/>
        </w:rPr>
        <w:t>0</w:t>
      </w:r>
      <w:r w:rsidRPr="00C923A6">
        <w:rPr>
          <w:color w:val="000000"/>
          <w:sz w:val="27"/>
          <w:szCs w:val="27"/>
        </w:rPr>
        <w:t>.</w:t>
      </w:r>
    </w:p>
    <w:p w14:paraId="5E769064" w14:textId="77777777" w:rsidR="00FC6CCE" w:rsidRPr="00C923A6" w:rsidRDefault="00FC6CCE" w:rsidP="00FC6CCE">
      <w:pPr>
        <w:pStyle w:val="NormalWeb"/>
        <w:spacing w:before="120" w:after="144"/>
        <w:ind w:left="48" w:right="48"/>
        <w:jc w:val="both"/>
        <w:rPr>
          <w:color w:val="000000"/>
          <w:sz w:val="27"/>
          <w:szCs w:val="27"/>
        </w:rPr>
      </w:pPr>
    </w:p>
    <w:p w14:paraId="058E4005" w14:textId="77777777" w:rsidR="002744AD" w:rsidRPr="00C923A6" w:rsidRDefault="002744AD" w:rsidP="006B6C84">
      <w:pPr>
        <w:pStyle w:val="Heading3"/>
        <w:rPr>
          <w:rFonts w:ascii="Times New Roman" w:hAnsi="Times New Roman" w:cs="Times New Roman"/>
          <w:b/>
          <w:bCs/>
          <w:sz w:val="27"/>
          <w:szCs w:val="27"/>
        </w:rPr>
      </w:pPr>
    </w:p>
    <w:p w14:paraId="3D3AC4AD" w14:textId="77777777" w:rsidR="006B6C84" w:rsidRPr="00C923A6" w:rsidRDefault="006B6C84" w:rsidP="006B6C84">
      <w:pPr>
        <w:pStyle w:val="Heading3"/>
        <w:pBdr>
          <w:bottom w:val="single" w:sz="12" w:space="1" w:color="auto"/>
        </w:pBdr>
        <w:rPr>
          <w:rFonts w:ascii="Times New Roman" w:hAnsi="Times New Roman" w:cs="Times New Roman"/>
          <w:b/>
          <w:bCs/>
          <w:sz w:val="27"/>
          <w:szCs w:val="27"/>
        </w:rPr>
      </w:pPr>
      <w:r w:rsidRPr="00C923A6">
        <w:rPr>
          <w:rFonts w:ascii="Times New Roman" w:hAnsi="Times New Roman" w:cs="Times New Roman"/>
          <w:b/>
          <w:bCs/>
          <w:sz w:val="27"/>
          <w:szCs w:val="27"/>
        </w:rPr>
        <w:t>3 to 8 Decoder</w:t>
      </w:r>
    </w:p>
    <w:p w14:paraId="1297F7EB" w14:textId="77777777" w:rsidR="002744AD" w:rsidRPr="00C923A6" w:rsidRDefault="002744AD" w:rsidP="002744AD">
      <w:pPr>
        <w:rPr>
          <w:rFonts w:ascii="Times New Roman" w:hAnsi="Times New Roman" w:cs="Times New Roman"/>
          <w:sz w:val="27"/>
          <w:szCs w:val="27"/>
        </w:rPr>
      </w:pPr>
    </w:p>
    <w:p w14:paraId="6B0EA864" w14:textId="77777777" w:rsidR="006B6C84" w:rsidRPr="00C923A6" w:rsidRDefault="003E60AF" w:rsidP="00FC6CCE">
      <w:pPr>
        <w:pStyle w:val="NormalWeb"/>
        <w:spacing w:before="120" w:after="144"/>
        <w:ind w:right="48"/>
        <w:jc w:val="both"/>
        <w:rPr>
          <w:color w:val="000000"/>
          <w:sz w:val="27"/>
          <w:szCs w:val="27"/>
        </w:rPr>
      </w:pPr>
      <w:r w:rsidRPr="00C923A6">
        <w:rPr>
          <w:color w:val="000000"/>
          <w:sz w:val="27"/>
          <w:szCs w:val="27"/>
        </w:rPr>
        <w:t>Similarly</w:t>
      </w:r>
      <w:r w:rsidR="006B6C84" w:rsidRPr="00C923A6">
        <w:rPr>
          <w:color w:val="000000"/>
          <w:sz w:val="27"/>
          <w:szCs w:val="27"/>
        </w:rPr>
        <w:t xml:space="preserve"> 3 to 8 Decoder has three inputs A</w:t>
      </w:r>
      <w:r w:rsidR="006B6C84" w:rsidRPr="00C923A6">
        <w:rPr>
          <w:color w:val="000000"/>
          <w:sz w:val="27"/>
          <w:szCs w:val="27"/>
          <w:vertAlign w:val="subscript"/>
        </w:rPr>
        <w:t>2</w:t>
      </w:r>
      <w:r w:rsidR="006B6C84" w:rsidRPr="00C923A6">
        <w:rPr>
          <w:color w:val="000000"/>
          <w:sz w:val="27"/>
          <w:szCs w:val="27"/>
        </w:rPr>
        <w:t>, A</w:t>
      </w:r>
      <w:r w:rsidR="006B6C84" w:rsidRPr="00C923A6">
        <w:rPr>
          <w:color w:val="000000"/>
          <w:sz w:val="27"/>
          <w:szCs w:val="27"/>
          <w:vertAlign w:val="subscript"/>
        </w:rPr>
        <w:t>1</w:t>
      </w:r>
      <w:r w:rsidR="006B6C84" w:rsidRPr="00C923A6">
        <w:rPr>
          <w:color w:val="000000"/>
          <w:sz w:val="27"/>
          <w:szCs w:val="27"/>
        </w:rPr>
        <w:t> &amp; A</w:t>
      </w:r>
      <w:r w:rsidR="006B6C84" w:rsidRPr="00C923A6">
        <w:rPr>
          <w:color w:val="000000"/>
          <w:sz w:val="27"/>
          <w:szCs w:val="27"/>
          <w:vertAlign w:val="subscript"/>
        </w:rPr>
        <w:t>0</w:t>
      </w:r>
      <w:r w:rsidR="006B6C84" w:rsidRPr="00C923A6">
        <w:rPr>
          <w:color w:val="000000"/>
          <w:sz w:val="27"/>
          <w:szCs w:val="27"/>
        </w:rPr>
        <w:t> and eight outputs, Y</w:t>
      </w:r>
      <w:r w:rsidR="006B6C84" w:rsidRPr="00C923A6">
        <w:rPr>
          <w:color w:val="000000"/>
          <w:sz w:val="27"/>
          <w:szCs w:val="27"/>
          <w:vertAlign w:val="subscript"/>
        </w:rPr>
        <w:t>7</w:t>
      </w:r>
      <w:r w:rsidR="006B6C84" w:rsidRPr="00C923A6">
        <w:rPr>
          <w:color w:val="000000"/>
          <w:sz w:val="27"/>
          <w:szCs w:val="27"/>
        </w:rPr>
        <w:t> to Y</w:t>
      </w:r>
      <w:r w:rsidR="006B6C84" w:rsidRPr="00C923A6">
        <w:rPr>
          <w:color w:val="000000"/>
          <w:sz w:val="27"/>
          <w:szCs w:val="27"/>
          <w:vertAlign w:val="subscript"/>
        </w:rPr>
        <w:t>0</w:t>
      </w:r>
      <w:r w:rsidR="006B6C84" w:rsidRPr="00C923A6">
        <w:rPr>
          <w:color w:val="000000"/>
          <w:sz w:val="27"/>
          <w:szCs w:val="27"/>
        </w:rPr>
        <w:t>.</w:t>
      </w:r>
    </w:p>
    <w:p w14:paraId="2C5F031C" w14:textId="77777777" w:rsidR="006B6C84" w:rsidRPr="00C923A6" w:rsidRDefault="006B6C84" w:rsidP="006B6C84">
      <w:pPr>
        <w:pStyle w:val="NormalWeb"/>
        <w:spacing w:before="120" w:after="144"/>
        <w:ind w:left="48" w:right="48"/>
        <w:jc w:val="both"/>
        <w:rPr>
          <w:color w:val="000000"/>
          <w:sz w:val="27"/>
          <w:szCs w:val="27"/>
        </w:rPr>
      </w:pPr>
      <w:r w:rsidRPr="00C923A6">
        <w:rPr>
          <w:color w:val="000000"/>
          <w:sz w:val="27"/>
          <w:szCs w:val="27"/>
        </w:rPr>
        <w:t>We can find the number of lower order decoders required for implementing higher order decoder using the following formula.</w:t>
      </w:r>
    </w:p>
    <w:p w14:paraId="54070989" w14:textId="77777777" w:rsidR="00FC6CCE" w:rsidRPr="00C923A6" w:rsidRDefault="00FC6CCE" w:rsidP="006B6C84">
      <w:pPr>
        <w:pStyle w:val="NormalWeb"/>
        <w:spacing w:before="120" w:after="144"/>
        <w:ind w:left="48" w:right="48"/>
        <w:jc w:val="both"/>
        <w:rPr>
          <w:color w:val="000000"/>
          <w:sz w:val="27"/>
          <w:szCs w:val="27"/>
        </w:rPr>
      </w:pPr>
      <w:r w:rsidRPr="00C923A6">
        <w:rPr>
          <w:color w:val="000000"/>
          <w:sz w:val="27"/>
          <w:szCs w:val="27"/>
        </w:rPr>
        <w:t>The </w:t>
      </w:r>
      <w:r w:rsidRPr="00C923A6">
        <w:rPr>
          <w:b/>
          <w:bCs/>
          <w:color w:val="000000"/>
          <w:sz w:val="27"/>
          <w:szCs w:val="27"/>
        </w:rPr>
        <w:t>Truth table</w:t>
      </w:r>
      <w:r w:rsidRPr="00C923A6">
        <w:rPr>
          <w:color w:val="000000"/>
          <w:sz w:val="27"/>
          <w:szCs w:val="27"/>
        </w:rPr>
        <w:t> of 3 to 8 decoder is shown below.</w:t>
      </w:r>
    </w:p>
    <w:p w14:paraId="2D05A7BC" w14:textId="77777777" w:rsidR="00FC6CCE" w:rsidRPr="00C923A6" w:rsidRDefault="00FC6CCE" w:rsidP="006B6C84">
      <w:pPr>
        <w:pStyle w:val="NormalWeb"/>
        <w:spacing w:before="120" w:after="144"/>
        <w:ind w:left="48" w:right="48"/>
        <w:jc w:val="both"/>
        <w:rPr>
          <w:color w:val="000000"/>
          <w:sz w:val="27"/>
          <w:szCs w:val="27"/>
        </w:rPr>
      </w:pPr>
    </w:p>
    <w:p w14:paraId="4D009E67" w14:textId="77777777" w:rsidR="00FC6CCE" w:rsidRPr="00C923A6" w:rsidRDefault="00FC6CCE" w:rsidP="006B6C84">
      <w:pPr>
        <w:pStyle w:val="NormalWeb"/>
        <w:spacing w:before="120" w:after="144"/>
        <w:ind w:left="48" w:right="48"/>
        <w:jc w:val="both"/>
        <w:rPr>
          <w:color w:val="000000"/>
          <w:sz w:val="27"/>
          <w:szCs w:val="27"/>
        </w:rPr>
      </w:pPr>
    </w:p>
    <w:p w14:paraId="2BC9BDB8" w14:textId="77777777" w:rsidR="002744AD" w:rsidRPr="00C923A6" w:rsidRDefault="002744AD" w:rsidP="006B6C84">
      <w:pPr>
        <w:pStyle w:val="NormalWeb"/>
        <w:spacing w:before="120" w:after="144"/>
        <w:ind w:left="48" w:right="48"/>
        <w:jc w:val="both"/>
        <w:rPr>
          <w:color w:val="000000"/>
          <w:sz w:val="27"/>
          <w:szCs w:val="27"/>
        </w:rPr>
      </w:pPr>
    </w:p>
    <w:p w14:paraId="75800FB0" w14:textId="77777777" w:rsidR="00FC6CCE" w:rsidRPr="00C923A6" w:rsidRDefault="00FC6CCE" w:rsidP="006B6C84">
      <w:pPr>
        <w:pStyle w:val="NormalWeb"/>
        <w:spacing w:before="120" w:after="144"/>
        <w:ind w:left="48" w:right="48"/>
        <w:jc w:val="both"/>
        <w:rPr>
          <w:color w:val="000000"/>
          <w:sz w:val="27"/>
          <w:szCs w:val="27"/>
        </w:rPr>
      </w:pPr>
    </w:p>
    <w:p w14:paraId="4CE6B697" w14:textId="77777777" w:rsidR="00FC6CCE" w:rsidRPr="00C923A6" w:rsidRDefault="00FC6CCE" w:rsidP="006B6C84">
      <w:pPr>
        <w:pStyle w:val="NormalWeb"/>
        <w:spacing w:before="120" w:after="144"/>
        <w:ind w:left="48" w:right="48"/>
        <w:jc w:val="both"/>
        <w:rPr>
          <w:color w:val="000000"/>
          <w:sz w:val="27"/>
          <w:szCs w:val="27"/>
        </w:rPr>
      </w:pPr>
    </w:p>
    <w:tbl>
      <w:tblPr>
        <w:tblStyle w:val="TableGrid"/>
        <w:tblW w:w="0" w:type="auto"/>
        <w:tblInd w:w="48" w:type="dxa"/>
        <w:tblLook w:val="04A0" w:firstRow="1" w:lastRow="0" w:firstColumn="1" w:lastColumn="0" w:noHBand="0" w:noVBand="1"/>
      </w:tblPr>
      <w:tblGrid>
        <w:gridCol w:w="1070"/>
        <w:gridCol w:w="658"/>
        <w:gridCol w:w="651"/>
        <w:gridCol w:w="756"/>
        <w:gridCol w:w="756"/>
        <w:gridCol w:w="756"/>
        <w:gridCol w:w="756"/>
        <w:gridCol w:w="756"/>
        <w:gridCol w:w="681"/>
        <w:gridCol w:w="644"/>
        <w:gridCol w:w="644"/>
        <w:gridCol w:w="644"/>
      </w:tblGrid>
      <w:tr w:rsidR="0055543C" w:rsidRPr="00C923A6" w14:paraId="477243E8" w14:textId="77777777" w:rsidTr="00BE2843">
        <w:tc>
          <w:tcPr>
            <w:tcW w:w="1070" w:type="dxa"/>
          </w:tcPr>
          <w:p w14:paraId="49F7AF2C"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Enable</w:t>
            </w:r>
          </w:p>
        </w:tc>
        <w:tc>
          <w:tcPr>
            <w:tcW w:w="2065" w:type="dxa"/>
            <w:gridSpan w:val="3"/>
          </w:tcPr>
          <w:p w14:paraId="3E080F8A"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Inputs</w:t>
            </w:r>
          </w:p>
        </w:tc>
        <w:tc>
          <w:tcPr>
            <w:tcW w:w="5637" w:type="dxa"/>
            <w:gridSpan w:val="8"/>
          </w:tcPr>
          <w:p w14:paraId="5648F1D4"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Outputs</w:t>
            </w:r>
          </w:p>
        </w:tc>
      </w:tr>
      <w:tr w:rsidR="0055543C" w:rsidRPr="00C923A6" w14:paraId="512246F3" w14:textId="77777777" w:rsidTr="0055543C">
        <w:tc>
          <w:tcPr>
            <w:tcW w:w="1070" w:type="dxa"/>
          </w:tcPr>
          <w:p w14:paraId="05A3F8B9"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E</w:t>
            </w:r>
          </w:p>
        </w:tc>
        <w:tc>
          <w:tcPr>
            <w:tcW w:w="658" w:type="dxa"/>
          </w:tcPr>
          <w:p w14:paraId="7E8971B9" w14:textId="77777777"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2</w:t>
            </w:r>
          </w:p>
        </w:tc>
        <w:tc>
          <w:tcPr>
            <w:tcW w:w="651" w:type="dxa"/>
          </w:tcPr>
          <w:p w14:paraId="79DCBFF6" w14:textId="77777777"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1</w:t>
            </w:r>
          </w:p>
        </w:tc>
        <w:tc>
          <w:tcPr>
            <w:tcW w:w="756" w:type="dxa"/>
          </w:tcPr>
          <w:p w14:paraId="24BD4704" w14:textId="77777777"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A</w:t>
            </w:r>
            <w:r w:rsidRPr="00C923A6">
              <w:rPr>
                <w:rStyle w:val="mn"/>
                <w:sz w:val="27"/>
                <w:szCs w:val="27"/>
                <w:bdr w:val="none" w:sz="0" w:space="0" w:color="auto" w:frame="1"/>
                <w:shd w:val="clear" w:color="auto" w:fill="FFFFFF"/>
              </w:rPr>
              <w:t>0</w:t>
            </w:r>
          </w:p>
        </w:tc>
        <w:tc>
          <w:tcPr>
            <w:tcW w:w="756" w:type="dxa"/>
          </w:tcPr>
          <w:p w14:paraId="0C5A27AB" w14:textId="77777777"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7</w:t>
            </w:r>
          </w:p>
        </w:tc>
        <w:tc>
          <w:tcPr>
            <w:tcW w:w="756" w:type="dxa"/>
          </w:tcPr>
          <w:p w14:paraId="79B07BF9" w14:textId="77777777"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6</w:t>
            </w:r>
          </w:p>
        </w:tc>
        <w:tc>
          <w:tcPr>
            <w:tcW w:w="756" w:type="dxa"/>
          </w:tcPr>
          <w:p w14:paraId="0290E9C9" w14:textId="77777777"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5</w:t>
            </w:r>
          </w:p>
        </w:tc>
        <w:tc>
          <w:tcPr>
            <w:tcW w:w="756" w:type="dxa"/>
          </w:tcPr>
          <w:p w14:paraId="0C656DE8" w14:textId="77777777" w:rsidR="0055543C" w:rsidRPr="00C923A6" w:rsidRDefault="0055543C" w:rsidP="00BE2843">
            <w:pPr>
              <w:pStyle w:val="NormalWeb"/>
              <w:spacing w:before="120" w:after="144"/>
              <w:ind w:right="48"/>
              <w:jc w:val="center"/>
              <w:rPr>
                <w:rStyle w:val="mi"/>
                <w:sz w:val="27"/>
                <w:szCs w:val="27"/>
                <w:bdr w:val="none" w:sz="0" w:space="0" w:color="auto" w:frame="1"/>
                <w:shd w:val="clear" w:color="auto" w:fill="FFFFFF"/>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4</w:t>
            </w:r>
          </w:p>
        </w:tc>
        <w:tc>
          <w:tcPr>
            <w:tcW w:w="681" w:type="dxa"/>
          </w:tcPr>
          <w:p w14:paraId="2A36255E" w14:textId="77777777"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3</w:t>
            </w:r>
          </w:p>
        </w:tc>
        <w:tc>
          <w:tcPr>
            <w:tcW w:w="644" w:type="dxa"/>
          </w:tcPr>
          <w:p w14:paraId="7A444793" w14:textId="77777777"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2</w:t>
            </w:r>
          </w:p>
        </w:tc>
        <w:tc>
          <w:tcPr>
            <w:tcW w:w="644" w:type="dxa"/>
          </w:tcPr>
          <w:p w14:paraId="287ACB73" w14:textId="77777777"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1</w:t>
            </w:r>
          </w:p>
        </w:tc>
        <w:tc>
          <w:tcPr>
            <w:tcW w:w="644" w:type="dxa"/>
          </w:tcPr>
          <w:p w14:paraId="09DBD25F" w14:textId="77777777" w:rsidR="0055543C" w:rsidRPr="00C923A6" w:rsidRDefault="0055543C" w:rsidP="00BE2843">
            <w:pPr>
              <w:pStyle w:val="NormalWeb"/>
              <w:spacing w:before="120" w:after="144"/>
              <w:ind w:right="48"/>
              <w:jc w:val="center"/>
              <w:rPr>
                <w:color w:val="000000"/>
                <w:sz w:val="27"/>
                <w:szCs w:val="27"/>
              </w:rPr>
            </w:pPr>
            <w:r w:rsidRPr="00C923A6">
              <w:rPr>
                <w:rStyle w:val="mi"/>
                <w:sz w:val="27"/>
                <w:szCs w:val="27"/>
                <w:bdr w:val="none" w:sz="0" w:space="0" w:color="auto" w:frame="1"/>
                <w:shd w:val="clear" w:color="auto" w:fill="FFFFFF"/>
              </w:rPr>
              <w:t>Y</w:t>
            </w:r>
            <w:r w:rsidRPr="00C923A6">
              <w:rPr>
                <w:rStyle w:val="mn"/>
                <w:sz w:val="27"/>
                <w:szCs w:val="27"/>
                <w:bdr w:val="none" w:sz="0" w:space="0" w:color="auto" w:frame="1"/>
                <w:shd w:val="clear" w:color="auto" w:fill="FFFFFF"/>
              </w:rPr>
              <w:t>0</w:t>
            </w:r>
          </w:p>
        </w:tc>
      </w:tr>
      <w:tr w:rsidR="0055543C" w:rsidRPr="00C923A6" w14:paraId="3E44107F" w14:textId="77777777" w:rsidTr="0055543C">
        <w:tc>
          <w:tcPr>
            <w:tcW w:w="1070" w:type="dxa"/>
          </w:tcPr>
          <w:p w14:paraId="2B08BA36"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8" w:type="dxa"/>
          </w:tcPr>
          <w:p w14:paraId="08DC6C9B"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x</w:t>
            </w:r>
          </w:p>
        </w:tc>
        <w:tc>
          <w:tcPr>
            <w:tcW w:w="651" w:type="dxa"/>
          </w:tcPr>
          <w:p w14:paraId="0B3F38A0"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x</w:t>
            </w:r>
          </w:p>
        </w:tc>
        <w:tc>
          <w:tcPr>
            <w:tcW w:w="756" w:type="dxa"/>
          </w:tcPr>
          <w:p w14:paraId="136BFC17"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x</w:t>
            </w:r>
          </w:p>
        </w:tc>
        <w:tc>
          <w:tcPr>
            <w:tcW w:w="756" w:type="dxa"/>
          </w:tcPr>
          <w:p w14:paraId="30B2A70B"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50BF1CAC"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4EBBDDDB"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183AFF91"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2A6B0B75"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67A360AB"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01C05FCF"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4C2839F4"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r>
      <w:tr w:rsidR="0055543C" w:rsidRPr="00C923A6" w14:paraId="593222F9" w14:textId="77777777" w:rsidTr="0055543C">
        <w:tc>
          <w:tcPr>
            <w:tcW w:w="1070" w:type="dxa"/>
          </w:tcPr>
          <w:p w14:paraId="5439B439"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44C3D19D"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14:paraId="274D44E2"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5A586B91"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0D236EDF"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36128A5"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61610E4B"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636E309B"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154B9097"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0EF6A203"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26B20690"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16B28201"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r>
      <w:tr w:rsidR="0055543C" w:rsidRPr="00C923A6" w14:paraId="44A75E1A" w14:textId="77777777" w:rsidTr="0055543C">
        <w:tc>
          <w:tcPr>
            <w:tcW w:w="1070" w:type="dxa"/>
          </w:tcPr>
          <w:p w14:paraId="737496A7"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5AC46998"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14:paraId="3C13DFD5"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617ED2A2"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59636C0A"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563497A5"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3AAA70E1"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37B93CB5"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585AC4D8"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2D3E6B2F"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4EA2C64F"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559EB58A"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r>
      <w:tr w:rsidR="0055543C" w:rsidRPr="00C923A6" w14:paraId="6FCA9887" w14:textId="77777777" w:rsidTr="0055543C">
        <w:tc>
          <w:tcPr>
            <w:tcW w:w="1070" w:type="dxa"/>
          </w:tcPr>
          <w:p w14:paraId="63D1E5A8"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0664528C"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14:paraId="51BF89A5"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3C104F0A"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58B51324"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35AC241F"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7F27D26"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1CB7E403"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55B30C53"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50EC9FB2"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20B75DD0"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44" w:type="dxa"/>
          </w:tcPr>
          <w:p w14:paraId="3596A87D"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r>
      <w:tr w:rsidR="0055543C" w:rsidRPr="00C923A6" w14:paraId="2459572F" w14:textId="77777777" w:rsidTr="0055543C">
        <w:tc>
          <w:tcPr>
            <w:tcW w:w="1070" w:type="dxa"/>
          </w:tcPr>
          <w:p w14:paraId="4A4A5A12"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216E3517"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14:paraId="1BF770F3"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7EB4D997"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7B0C6259"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525F123"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3BA0887B"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18A0BC70"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6969E1C9"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1E07D8B4"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44" w:type="dxa"/>
          </w:tcPr>
          <w:p w14:paraId="2E112E75"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643019C4"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0</w:t>
            </w:r>
          </w:p>
        </w:tc>
      </w:tr>
      <w:tr w:rsidR="0055543C" w:rsidRPr="00C923A6" w14:paraId="5148EDCB" w14:textId="77777777" w:rsidTr="0055543C">
        <w:tc>
          <w:tcPr>
            <w:tcW w:w="1070" w:type="dxa"/>
          </w:tcPr>
          <w:p w14:paraId="12727DE5" w14:textId="77777777" w:rsidR="0055543C" w:rsidRPr="00C923A6" w:rsidRDefault="0055543C"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4D54692C"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51" w:type="dxa"/>
          </w:tcPr>
          <w:p w14:paraId="3A53928E"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332A15B2"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708F2BC5"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3F8F2A2A"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72516200"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3729848D"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4ECED416"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44" w:type="dxa"/>
          </w:tcPr>
          <w:p w14:paraId="6FAB390A"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16B827CD"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31DB9DFE" w14:textId="77777777" w:rsidR="0055543C"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r w:rsidR="00FC6CCE" w:rsidRPr="00C923A6" w14:paraId="5FA64A0E" w14:textId="77777777" w:rsidTr="0055543C">
        <w:tc>
          <w:tcPr>
            <w:tcW w:w="1070" w:type="dxa"/>
          </w:tcPr>
          <w:p w14:paraId="75D75A63"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61B37968"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1" w:type="dxa"/>
          </w:tcPr>
          <w:p w14:paraId="3D4564EC"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A3D78EB"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13549848"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F62AB85"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775ACAFB"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7129EBD4"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81" w:type="dxa"/>
          </w:tcPr>
          <w:p w14:paraId="70490C8A"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3D72F2F5"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7DDF7F56"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0224FA63"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r w:rsidR="00FC6CCE" w:rsidRPr="00C923A6" w14:paraId="5AE2EF89" w14:textId="77777777" w:rsidTr="0055543C">
        <w:tc>
          <w:tcPr>
            <w:tcW w:w="1070" w:type="dxa"/>
          </w:tcPr>
          <w:p w14:paraId="0973EDBB" w14:textId="77777777" w:rsidR="00FC6CCE" w:rsidRPr="00C923A6" w:rsidRDefault="001970D7"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3F73E5F7"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1" w:type="dxa"/>
          </w:tcPr>
          <w:p w14:paraId="5C4A1610"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13D3BC8"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452B2493"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326E8BB"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6BB12CB"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71CCCCCF"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58DA23F3"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43A1F9C5"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37F7C1E6"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36D66B66"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r w:rsidR="00FC6CCE" w:rsidRPr="00C923A6" w14:paraId="488A44F5" w14:textId="77777777" w:rsidTr="0055543C">
        <w:tc>
          <w:tcPr>
            <w:tcW w:w="1070" w:type="dxa"/>
          </w:tcPr>
          <w:p w14:paraId="4F0C3F8C"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23EEC377"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1" w:type="dxa"/>
          </w:tcPr>
          <w:p w14:paraId="19CD6B66"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789DE03F"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5BB0D9EE"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AA561D8"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25A761E7"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163AADE"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079ED939"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740019A0"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42E3F8A0"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3EC5E260"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r w:rsidR="00FC6CCE" w:rsidRPr="00C923A6" w14:paraId="03656071" w14:textId="77777777" w:rsidTr="0055543C">
        <w:tc>
          <w:tcPr>
            <w:tcW w:w="1070" w:type="dxa"/>
          </w:tcPr>
          <w:p w14:paraId="7B843ACD"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8" w:type="dxa"/>
          </w:tcPr>
          <w:p w14:paraId="1AD0B579"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651" w:type="dxa"/>
          </w:tcPr>
          <w:p w14:paraId="53CEA51E"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39A158A6"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7DD2AF98"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1</w:t>
            </w:r>
          </w:p>
        </w:tc>
        <w:tc>
          <w:tcPr>
            <w:tcW w:w="756" w:type="dxa"/>
          </w:tcPr>
          <w:p w14:paraId="16A74B83"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2B08ACA5"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756" w:type="dxa"/>
          </w:tcPr>
          <w:p w14:paraId="06D3F76F"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81" w:type="dxa"/>
          </w:tcPr>
          <w:p w14:paraId="0CC8075D"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70CF2A70"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569BF89B"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c>
          <w:tcPr>
            <w:tcW w:w="644" w:type="dxa"/>
          </w:tcPr>
          <w:p w14:paraId="389D3E22" w14:textId="77777777" w:rsidR="00FC6CCE" w:rsidRPr="00C923A6" w:rsidRDefault="00FC6CCE" w:rsidP="00BE2843">
            <w:pPr>
              <w:pStyle w:val="NormalWeb"/>
              <w:spacing w:before="120" w:after="144"/>
              <w:ind w:right="48"/>
              <w:jc w:val="center"/>
              <w:rPr>
                <w:color w:val="000000"/>
                <w:sz w:val="27"/>
                <w:szCs w:val="27"/>
              </w:rPr>
            </w:pPr>
            <w:r w:rsidRPr="00C923A6">
              <w:rPr>
                <w:color w:val="000000"/>
                <w:sz w:val="27"/>
                <w:szCs w:val="27"/>
              </w:rPr>
              <w:t>0</w:t>
            </w:r>
          </w:p>
        </w:tc>
      </w:tr>
    </w:tbl>
    <w:p w14:paraId="63318A78" w14:textId="77777777" w:rsidR="00F72EB4" w:rsidRPr="00C923A6" w:rsidRDefault="00F72EB4" w:rsidP="0055543C">
      <w:pPr>
        <w:rPr>
          <w:rFonts w:ascii="Times New Roman" w:hAnsi="Times New Roman" w:cs="Times New Roman"/>
          <w:sz w:val="27"/>
          <w:szCs w:val="27"/>
        </w:rPr>
      </w:pPr>
    </w:p>
    <w:p w14:paraId="7E99F901" w14:textId="77777777" w:rsidR="001970D7" w:rsidRPr="00C923A6" w:rsidRDefault="001970D7" w:rsidP="001970D7">
      <w:pPr>
        <w:pStyle w:val="NormalWeb"/>
        <w:spacing w:before="120" w:after="144"/>
        <w:ind w:left="48" w:right="48"/>
        <w:jc w:val="both"/>
        <w:rPr>
          <w:color w:val="000000"/>
          <w:sz w:val="27"/>
          <w:szCs w:val="27"/>
        </w:rPr>
      </w:pPr>
      <w:r w:rsidRPr="00C923A6">
        <w:rPr>
          <w:color w:val="000000"/>
          <w:sz w:val="27"/>
          <w:szCs w:val="27"/>
        </w:rPr>
        <w:t>From Truth table, we can write the </w:t>
      </w:r>
      <w:r w:rsidRPr="00C923A6">
        <w:rPr>
          <w:b/>
          <w:bCs/>
          <w:color w:val="000000"/>
          <w:sz w:val="27"/>
          <w:szCs w:val="27"/>
        </w:rPr>
        <w:t>Boolean functions</w:t>
      </w:r>
      <w:r w:rsidRPr="00C923A6">
        <w:rPr>
          <w:color w:val="000000"/>
          <w:sz w:val="27"/>
          <w:szCs w:val="27"/>
        </w:rPr>
        <w:t> for each output as</w:t>
      </w:r>
    </w:p>
    <w:p w14:paraId="73F28C47" w14:textId="77777777"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0</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3AFC75CE" w14:textId="77777777"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02403CFA" w14:textId="77777777"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2</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756FEDD4" w14:textId="77777777"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3</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6203C1E5" w14:textId="77777777" w:rsidR="001970D7" w:rsidRPr="00C923A6" w:rsidRDefault="001970D7" w:rsidP="001970D7">
      <w:pPr>
        <w:jc w:val="center"/>
        <w:rPr>
          <w:rFonts w:ascii="Times New Roman" w:hAnsi="Times New Roman" w:cs="Times New Roman"/>
          <w:sz w:val="27"/>
          <w:szCs w:val="27"/>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4</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453263E7" w14:textId="77777777" w:rsidR="001970D7" w:rsidRPr="00C923A6" w:rsidRDefault="001970D7" w:rsidP="001970D7">
      <w:pPr>
        <w:jc w:val="center"/>
        <w:rPr>
          <w:rFonts w:ascii="Times New Roman" w:hAnsi="Times New Roman" w:cs="Times New Roman"/>
          <w:sz w:val="27"/>
          <w:szCs w:val="27"/>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5</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392F7C78" w14:textId="77777777" w:rsidR="001970D7" w:rsidRPr="00C923A6" w:rsidRDefault="001970D7" w:rsidP="001970D7">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6</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6DC6E27B" w14:textId="77777777" w:rsidR="0019328F" w:rsidRPr="00C923A6" w:rsidRDefault="001970D7" w:rsidP="0019328F">
      <w:pPr>
        <w:jc w:val="center"/>
        <w:rPr>
          <w:rStyle w:val="mn"/>
          <w:rFonts w:ascii="Times New Roman" w:hAnsi="Times New Roman" w:cs="Times New Roman"/>
          <w:sz w:val="27"/>
          <w:szCs w:val="27"/>
          <w:bdr w:val="none" w:sz="0" w:space="0" w:color="auto" w:frame="1"/>
          <w:shd w:val="clear" w:color="auto" w:fill="FFFFFF"/>
        </w:rPr>
      </w:pPr>
      <w:r w:rsidRPr="00C923A6">
        <w:rPr>
          <w:rStyle w:val="mi"/>
          <w:rFonts w:ascii="Times New Roman" w:hAnsi="Times New Roman" w:cs="Times New Roman"/>
          <w:sz w:val="27"/>
          <w:szCs w:val="27"/>
          <w:bdr w:val="none" w:sz="0" w:space="0" w:color="auto" w:frame="1"/>
          <w:shd w:val="clear" w:color="auto" w:fill="FFFFFF"/>
        </w:rPr>
        <w:t>Y</w:t>
      </w:r>
      <w:r w:rsidRPr="00C923A6">
        <w:rPr>
          <w:rStyle w:val="mn"/>
          <w:rFonts w:ascii="Times New Roman" w:hAnsi="Times New Roman" w:cs="Times New Roman"/>
          <w:sz w:val="27"/>
          <w:szCs w:val="27"/>
          <w:bdr w:val="none" w:sz="0" w:space="0" w:color="auto" w:frame="1"/>
          <w:shd w:val="clear" w:color="auto" w:fill="FFFFFF"/>
        </w:rPr>
        <w:t>7</w:t>
      </w:r>
      <w:r w:rsidRPr="00C923A6">
        <w:rPr>
          <w:rStyle w:val="mo"/>
          <w:rFonts w:ascii="Times New Roman" w:hAnsi="Times New Roman" w:cs="Times New Roman"/>
          <w:sz w:val="27"/>
          <w:szCs w:val="27"/>
          <w:bdr w:val="none" w:sz="0" w:space="0" w:color="auto" w:frame="1"/>
          <w:shd w:val="clear" w:color="auto" w:fill="FFFFFF"/>
        </w:rPr>
        <w:t>=E</w:t>
      </w:r>
      <w:r w:rsidRPr="00C923A6">
        <w:rPr>
          <w:rStyle w:val="mi"/>
          <w:rFonts w:ascii="Times New Roman" w:hAnsi="Times New Roman" w:cs="Times New Roman"/>
          <w:sz w:val="27"/>
          <w:szCs w:val="27"/>
          <w:bdr w:val="none" w:sz="0" w:space="0" w:color="auto" w:frame="1"/>
          <w:shd w:val="clear" w:color="auto" w:fill="FFFFFF"/>
        </w:rPr>
        <w:t xml:space="preserve"> A</w:t>
      </w:r>
      <w:r w:rsidRPr="00C923A6">
        <w:rPr>
          <w:rStyle w:val="mn"/>
          <w:rFonts w:ascii="Times New Roman" w:hAnsi="Times New Roman" w:cs="Times New Roman"/>
          <w:sz w:val="27"/>
          <w:szCs w:val="27"/>
          <w:bdr w:val="none" w:sz="0" w:space="0" w:color="auto" w:frame="1"/>
          <w:shd w:val="clear" w:color="auto" w:fill="FFFFFF"/>
        </w:rPr>
        <w:t>2</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A</w:t>
      </w:r>
      <w:r w:rsidRPr="00C923A6">
        <w:rPr>
          <w:rStyle w:val="mn"/>
          <w:rFonts w:ascii="Times New Roman" w:hAnsi="Times New Roman" w:cs="Times New Roman"/>
          <w:sz w:val="27"/>
          <w:szCs w:val="27"/>
          <w:bdr w:val="none" w:sz="0" w:space="0" w:color="auto" w:frame="1"/>
          <w:shd w:val="clear" w:color="auto" w:fill="FFFFFF"/>
        </w:rPr>
        <w:t>0</w:t>
      </w:r>
    </w:p>
    <w:p w14:paraId="01EB6F31" w14:textId="77777777" w:rsidR="0019328F" w:rsidRPr="00C923A6" w:rsidRDefault="0019328F" w:rsidP="0019328F">
      <w:pPr>
        <w:rPr>
          <w:rStyle w:val="mn"/>
          <w:rFonts w:ascii="Times New Roman" w:hAnsi="Times New Roman" w:cs="Times New Roman"/>
          <w:sz w:val="27"/>
          <w:szCs w:val="27"/>
          <w:bdr w:val="none" w:sz="0" w:space="0" w:color="auto" w:frame="1"/>
          <w:shd w:val="clear" w:color="auto" w:fill="FFFFFF"/>
        </w:rPr>
      </w:pPr>
      <w:r w:rsidRPr="00C923A6">
        <w:rPr>
          <w:rFonts w:ascii="Times New Roman" w:hAnsi="Times New Roman" w:cs="Times New Roman"/>
          <w:color w:val="000000"/>
          <w:sz w:val="27"/>
          <w:szCs w:val="27"/>
        </w:rPr>
        <w:lastRenderedPageBreak/>
        <w:t>By ignoring Enable bit we can design 3-8 line Decoder as shown in Diagram below-</w:t>
      </w:r>
    </w:p>
    <w:p w14:paraId="40154A7F" w14:textId="77777777" w:rsidR="001970D7" w:rsidRPr="00C923A6" w:rsidRDefault="001970D7" w:rsidP="001970D7">
      <w:pPr>
        <w:rPr>
          <w:rFonts w:ascii="Times New Roman" w:hAnsi="Times New Roman" w:cs="Times New Roman"/>
          <w:sz w:val="27"/>
          <w:szCs w:val="27"/>
        </w:rPr>
      </w:pPr>
    </w:p>
    <w:p w14:paraId="0BD7BD9D" w14:textId="77777777" w:rsidR="001970D7" w:rsidRPr="00C923A6" w:rsidRDefault="001970D7" w:rsidP="001970D7">
      <w:pPr>
        <w:jc w:val="center"/>
        <w:rPr>
          <w:rFonts w:ascii="Times New Roman" w:hAnsi="Times New Roman" w:cs="Times New Roman"/>
          <w:sz w:val="27"/>
          <w:szCs w:val="27"/>
        </w:rPr>
      </w:pPr>
    </w:p>
    <w:p w14:paraId="6E91E17C" w14:textId="77777777" w:rsidR="001970D7" w:rsidRPr="00C923A6" w:rsidRDefault="006F48CC" w:rsidP="001970D7">
      <w:pPr>
        <w:jc w:val="center"/>
        <w:rPr>
          <w:rFonts w:ascii="Times New Roman" w:hAnsi="Times New Roman" w:cs="Times New Roman"/>
          <w:sz w:val="27"/>
          <w:szCs w:val="27"/>
        </w:rPr>
      </w:pPr>
      <w:r w:rsidRPr="00C923A6">
        <w:rPr>
          <w:rFonts w:ascii="Times New Roman" w:hAnsi="Times New Roman" w:cs="Times New Roman"/>
          <w:noProof/>
          <w:sz w:val="27"/>
          <w:szCs w:val="27"/>
        </w:rPr>
        <w:drawing>
          <wp:inline distT="0" distB="0" distL="0" distR="0" wp14:anchorId="7CEC5F83" wp14:editId="13192E16">
            <wp:extent cx="4265889" cy="3409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344" cy="3426301"/>
                    </a:xfrm>
                    <a:prstGeom prst="rect">
                      <a:avLst/>
                    </a:prstGeom>
                    <a:noFill/>
                    <a:ln>
                      <a:noFill/>
                    </a:ln>
                  </pic:spPr>
                </pic:pic>
              </a:graphicData>
            </a:graphic>
          </wp:inline>
        </w:drawing>
      </w:r>
    </w:p>
    <w:p w14:paraId="6D844DC0" w14:textId="77777777" w:rsidR="001970D7" w:rsidRPr="00C923A6" w:rsidRDefault="005A6683" w:rsidP="0055543C">
      <w:pPr>
        <w:rPr>
          <w:rFonts w:ascii="Times New Roman" w:hAnsi="Times New Roman" w:cs="Times New Roman"/>
          <w:b/>
          <w:sz w:val="27"/>
          <w:szCs w:val="27"/>
        </w:rPr>
      </w:pPr>
      <w:r w:rsidRPr="00C923A6">
        <w:rPr>
          <w:rFonts w:ascii="Times New Roman" w:hAnsi="Times New Roman" w:cs="Times New Roman"/>
          <w:b/>
          <w:sz w:val="27"/>
          <w:szCs w:val="27"/>
        </w:rPr>
        <w:t>Simulation:- 2-4 Decoder &amp; 3-8 Decoders are simulated in simulator, screenshots are given below as-</w:t>
      </w:r>
    </w:p>
    <w:p w14:paraId="07A7BAC3" w14:textId="7A3F76E9" w:rsidR="000D2B6B" w:rsidRPr="00C923A6" w:rsidRDefault="000D2B6B" w:rsidP="0055543C">
      <w:pPr>
        <w:rPr>
          <w:rFonts w:ascii="Times New Roman" w:hAnsi="Times New Roman" w:cs="Times New Roman"/>
          <w:b/>
          <w:sz w:val="27"/>
          <w:szCs w:val="27"/>
        </w:rPr>
      </w:pPr>
    </w:p>
    <w:p w14:paraId="48B46FA1" w14:textId="6FC1BAAF" w:rsidR="000D2B6B" w:rsidRPr="00C923A6" w:rsidRDefault="000D2B6B" w:rsidP="000D2B6B">
      <w:pPr>
        <w:tabs>
          <w:tab w:val="left" w:pos="3660"/>
        </w:tabs>
        <w:rPr>
          <w:rFonts w:ascii="Times New Roman" w:hAnsi="Times New Roman" w:cs="Times New Roman"/>
          <w:sz w:val="27"/>
          <w:szCs w:val="27"/>
        </w:rPr>
      </w:pPr>
      <w:r w:rsidRPr="00C923A6">
        <w:rPr>
          <w:rFonts w:ascii="Times New Roman" w:hAnsi="Times New Roman" w:cs="Times New Roman"/>
          <w:sz w:val="27"/>
          <w:szCs w:val="27"/>
        </w:rPr>
        <w:tab/>
      </w:r>
    </w:p>
    <w:p w14:paraId="4D2B5472" w14:textId="77777777" w:rsidR="0052629F" w:rsidRPr="00C923A6" w:rsidRDefault="0052629F" w:rsidP="000D2B6B">
      <w:pPr>
        <w:tabs>
          <w:tab w:val="left" w:pos="3660"/>
        </w:tabs>
        <w:rPr>
          <w:rFonts w:ascii="Times New Roman" w:hAnsi="Times New Roman" w:cs="Times New Roman"/>
          <w:sz w:val="27"/>
          <w:szCs w:val="27"/>
        </w:rPr>
      </w:pPr>
    </w:p>
    <w:p w14:paraId="125374E8" w14:textId="77777777" w:rsidR="0052629F" w:rsidRPr="00C923A6" w:rsidRDefault="0052629F" w:rsidP="000D2B6B">
      <w:pPr>
        <w:tabs>
          <w:tab w:val="left" w:pos="3660"/>
        </w:tabs>
        <w:rPr>
          <w:rFonts w:ascii="Times New Roman" w:hAnsi="Times New Roman" w:cs="Times New Roman"/>
          <w:sz w:val="27"/>
          <w:szCs w:val="27"/>
        </w:rPr>
      </w:pPr>
    </w:p>
    <w:p w14:paraId="26B89371" w14:textId="72002F3C" w:rsidR="003456FC" w:rsidRPr="00C923A6" w:rsidRDefault="003456FC" w:rsidP="003456FC">
      <w:pPr>
        <w:spacing w:after="0"/>
        <w:rPr>
          <w:rFonts w:ascii="Times New Roman" w:hAnsi="Times New Roman" w:cs="Times New Roman"/>
          <w:sz w:val="27"/>
          <w:szCs w:val="27"/>
        </w:rPr>
      </w:pPr>
    </w:p>
    <w:p w14:paraId="726C50A5" w14:textId="06A16F82" w:rsidR="00C923A6" w:rsidRPr="00C923A6" w:rsidRDefault="00C923A6" w:rsidP="00C923A6">
      <w:pPr>
        <w:pStyle w:val="Heading2"/>
        <w:ind w:left="253"/>
        <w:jc w:val="center"/>
        <w:rPr>
          <w:rFonts w:cs="Times New Roman"/>
          <w:sz w:val="27"/>
          <w:szCs w:val="27"/>
        </w:rPr>
      </w:pPr>
      <w:r w:rsidRPr="00C923A6">
        <w:rPr>
          <w:rFonts w:cs="Times New Roman"/>
          <w:sz w:val="27"/>
          <w:szCs w:val="27"/>
        </w:rPr>
        <w:t xml:space="preserve">EXPERIMENT NO. </w:t>
      </w:r>
      <w:r w:rsidRPr="00C923A6">
        <w:rPr>
          <w:rFonts w:cs="Times New Roman"/>
          <w:sz w:val="27"/>
          <w:szCs w:val="27"/>
        </w:rPr>
        <w:t>4</w:t>
      </w:r>
    </w:p>
    <w:p w14:paraId="405EB683" w14:textId="77777777" w:rsidR="00C923A6" w:rsidRPr="00C923A6" w:rsidRDefault="00C923A6" w:rsidP="00C923A6">
      <w:pPr>
        <w:rPr>
          <w:rFonts w:ascii="Times New Roman" w:hAnsi="Times New Roman" w:cs="Times New Roman"/>
          <w:b/>
          <w:sz w:val="27"/>
          <w:szCs w:val="27"/>
        </w:rPr>
      </w:pPr>
      <w:r w:rsidRPr="00C923A6">
        <w:rPr>
          <w:rFonts w:ascii="Times New Roman" w:hAnsi="Times New Roman" w:cs="Times New Roman"/>
          <w:b/>
          <w:sz w:val="27"/>
          <w:szCs w:val="27"/>
          <w:u w:val="single"/>
        </w:rPr>
        <w:t>EXPERIMENT NAME</w:t>
      </w:r>
      <w:r w:rsidRPr="00C923A6">
        <w:rPr>
          <w:rFonts w:ascii="Times New Roman" w:hAnsi="Times New Roman" w:cs="Times New Roman"/>
          <w:b/>
          <w:sz w:val="27"/>
          <w:szCs w:val="27"/>
        </w:rPr>
        <w:t xml:space="preserve">: Implementing 4*1 and 8*1 Multiplexers </w:t>
      </w:r>
    </w:p>
    <w:p w14:paraId="0C8CA113" w14:textId="77777777" w:rsidR="00C923A6" w:rsidRPr="00C923A6" w:rsidRDefault="00C923A6" w:rsidP="00C923A6">
      <w:pPr>
        <w:jc w:val="both"/>
        <w:rPr>
          <w:rFonts w:ascii="Times New Roman" w:hAnsi="Times New Roman" w:cs="Times New Roman"/>
          <w:b/>
          <w:sz w:val="27"/>
          <w:szCs w:val="27"/>
        </w:rPr>
      </w:pPr>
    </w:p>
    <w:p w14:paraId="0A0C1572"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b/>
          <w:sz w:val="27"/>
          <w:szCs w:val="27"/>
          <w:u w:val="single"/>
        </w:rPr>
        <w:lastRenderedPageBreak/>
        <w:t>PROBLEM STATEMENT</w:t>
      </w:r>
      <w:r w:rsidRPr="00C923A6">
        <w:rPr>
          <w:rFonts w:ascii="Times New Roman" w:hAnsi="Times New Roman" w:cs="Times New Roman"/>
          <w:b/>
          <w:sz w:val="27"/>
          <w:szCs w:val="27"/>
        </w:rPr>
        <w:t>: Design 4*1 and 8*1 Multiplexers using COA simulator.</w:t>
      </w:r>
    </w:p>
    <w:p w14:paraId="0C9F6B18" w14:textId="77777777" w:rsidR="00C923A6" w:rsidRPr="00C923A6" w:rsidRDefault="00C923A6" w:rsidP="00C923A6">
      <w:pPr>
        <w:pStyle w:val="Heading2"/>
        <w:ind w:left="253"/>
        <w:rPr>
          <w:rFonts w:cs="Times New Roman"/>
          <w:sz w:val="27"/>
          <w:szCs w:val="27"/>
        </w:rPr>
      </w:pPr>
      <w:r w:rsidRPr="00C923A6">
        <w:rPr>
          <w:rFonts w:cs="Times New Roman"/>
          <w:b w:val="0"/>
          <w:sz w:val="27"/>
          <w:szCs w:val="27"/>
        </w:rPr>
        <w:tab/>
      </w:r>
    </w:p>
    <w:p w14:paraId="5ADC1F6E" w14:textId="77777777" w:rsidR="00C923A6" w:rsidRPr="00C923A6" w:rsidRDefault="00C923A6" w:rsidP="00C923A6">
      <w:pPr>
        <w:ind w:left="-5"/>
        <w:rPr>
          <w:rFonts w:ascii="Times New Roman" w:hAnsi="Times New Roman" w:cs="Times New Roman"/>
          <w:b/>
          <w:sz w:val="27"/>
          <w:szCs w:val="27"/>
        </w:rPr>
      </w:pPr>
      <w:r w:rsidRPr="00C923A6">
        <w:rPr>
          <w:rFonts w:ascii="Times New Roman" w:hAnsi="Times New Roman" w:cs="Times New Roman"/>
          <w:b/>
          <w:sz w:val="27"/>
          <w:szCs w:val="27"/>
          <w:u w:val="single"/>
        </w:rPr>
        <w:t>OBJECTIVE</w:t>
      </w:r>
      <w:r w:rsidRPr="00C923A6">
        <w:rPr>
          <w:rFonts w:ascii="Times New Roman" w:hAnsi="Times New Roman" w:cs="Times New Roman"/>
          <w:b/>
          <w:sz w:val="27"/>
          <w:szCs w:val="27"/>
        </w:rPr>
        <w:t>:</w:t>
      </w:r>
      <w:r w:rsidRPr="00C923A6">
        <w:rPr>
          <w:rFonts w:ascii="Times New Roman" w:hAnsi="Times New Roman" w:cs="Times New Roman"/>
          <w:sz w:val="27"/>
          <w:szCs w:val="27"/>
        </w:rPr>
        <w:t xml:space="preserve"> To implement the working of 4*1 and 8*1 Multiplexer.</w:t>
      </w:r>
    </w:p>
    <w:p w14:paraId="49AEA324" w14:textId="77777777" w:rsidR="00C923A6" w:rsidRPr="00C923A6" w:rsidRDefault="00C923A6" w:rsidP="00C923A6">
      <w:pPr>
        <w:spacing w:after="0" w:line="259" w:lineRule="auto"/>
        <w:rPr>
          <w:rFonts w:ascii="Times New Roman" w:hAnsi="Times New Roman" w:cs="Times New Roman"/>
          <w:sz w:val="27"/>
          <w:szCs w:val="27"/>
        </w:rPr>
      </w:pPr>
    </w:p>
    <w:p w14:paraId="4BB5704C" w14:textId="77777777" w:rsidR="00C923A6" w:rsidRPr="00C923A6" w:rsidRDefault="00C923A6" w:rsidP="00C923A6">
      <w:pPr>
        <w:pStyle w:val="Heading3"/>
        <w:spacing w:after="4" w:line="251" w:lineRule="auto"/>
        <w:ind w:left="-5"/>
        <w:rPr>
          <w:rFonts w:ascii="Times New Roman" w:hAnsi="Times New Roman" w:cs="Times New Roman"/>
          <w:sz w:val="27"/>
          <w:szCs w:val="27"/>
        </w:rPr>
      </w:pPr>
      <w:r w:rsidRPr="00C923A6">
        <w:rPr>
          <w:rFonts w:ascii="Times New Roman" w:hAnsi="Times New Roman" w:cs="Times New Roman"/>
          <w:sz w:val="27"/>
          <w:szCs w:val="27"/>
          <w:u w:val="single" w:color="000000"/>
        </w:rPr>
        <w:t>APPARATUS REQUIRED</w:t>
      </w:r>
      <w:r w:rsidRPr="00C923A6">
        <w:rPr>
          <w:rFonts w:ascii="Times New Roman" w:hAnsi="Times New Roman" w:cs="Times New Roman"/>
          <w:sz w:val="27"/>
          <w:szCs w:val="27"/>
        </w:rPr>
        <w:t>:</w:t>
      </w:r>
    </w:p>
    <w:p w14:paraId="0AA1F3BF" w14:textId="77777777" w:rsidR="00C923A6" w:rsidRPr="00C923A6" w:rsidRDefault="00C923A6" w:rsidP="00C923A6">
      <w:pPr>
        <w:spacing w:after="0" w:line="259" w:lineRule="auto"/>
        <w:rPr>
          <w:rFonts w:ascii="Times New Roman" w:hAnsi="Times New Roman" w:cs="Times New Roman"/>
          <w:sz w:val="27"/>
          <w:szCs w:val="27"/>
        </w:rPr>
      </w:pPr>
    </w:p>
    <w:tbl>
      <w:tblPr>
        <w:tblStyle w:val="TableGrid0"/>
        <w:tblW w:w="9972" w:type="dxa"/>
        <w:tblInd w:w="-108" w:type="dxa"/>
        <w:tblCellMar>
          <w:top w:w="7" w:type="dxa"/>
          <w:left w:w="106" w:type="dxa"/>
          <w:right w:w="115" w:type="dxa"/>
        </w:tblCellMar>
        <w:tblLook w:val="04A0" w:firstRow="1" w:lastRow="0" w:firstColumn="1" w:lastColumn="0" w:noHBand="0" w:noVBand="1"/>
      </w:tblPr>
      <w:tblGrid>
        <w:gridCol w:w="848"/>
        <w:gridCol w:w="4107"/>
        <w:gridCol w:w="3322"/>
        <w:gridCol w:w="1695"/>
      </w:tblGrid>
      <w:tr w:rsidR="00C923A6" w:rsidRPr="00C923A6" w14:paraId="688FB1E2" w14:textId="77777777" w:rsidTr="00F95192">
        <w:trPr>
          <w:trHeight w:val="562"/>
        </w:trPr>
        <w:tc>
          <w:tcPr>
            <w:tcW w:w="848" w:type="dxa"/>
            <w:tcBorders>
              <w:top w:val="single" w:sz="4" w:space="0" w:color="000000"/>
              <w:left w:val="single" w:sz="4" w:space="0" w:color="000000"/>
              <w:bottom w:val="single" w:sz="4" w:space="0" w:color="000000"/>
              <w:right w:val="single" w:sz="4" w:space="0" w:color="000000"/>
            </w:tcBorders>
          </w:tcPr>
          <w:p w14:paraId="02109B97" w14:textId="77777777" w:rsidR="00C923A6" w:rsidRPr="00C923A6" w:rsidRDefault="00C923A6" w:rsidP="00F95192">
            <w:pPr>
              <w:spacing w:line="259" w:lineRule="auto"/>
              <w:ind w:left="2"/>
              <w:rPr>
                <w:rFonts w:ascii="Times New Roman" w:hAnsi="Times New Roman" w:cs="Times New Roman"/>
                <w:sz w:val="27"/>
                <w:szCs w:val="27"/>
              </w:rPr>
            </w:pPr>
            <w:r w:rsidRPr="00C923A6">
              <w:rPr>
                <w:rFonts w:ascii="Times New Roman" w:hAnsi="Times New Roman" w:cs="Times New Roman"/>
                <w:sz w:val="27"/>
                <w:szCs w:val="27"/>
              </w:rPr>
              <w:t xml:space="preserve">Sr. no. </w:t>
            </w:r>
          </w:p>
        </w:tc>
        <w:tc>
          <w:tcPr>
            <w:tcW w:w="4107" w:type="dxa"/>
            <w:tcBorders>
              <w:top w:val="single" w:sz="4" w:space="0" w:color="000000"/>
              <w:left w:val="single" w:sz="4" w:space="0" w:color="000000"/>
              <w:bottom w:val="single" w:sz="4" w:space="0" w:color="000000"/>
              <w:right w:val="single" w:sz="4" w:space="0" w:color="000000"/>
            </w:tcBorders>
          </w:tcPr>
          <w:p w14:paraId="522DA1FB" w14:textId="77777777" w:rsidR="00C923A6" w:rsidRPr="00C923A6" w:rsidRDefault="00C923A6" w:rsidP="00F95192">
            <w:pPr>
              <w:spacing w:line="259" w:lineRule="auto"/>
              <w:ind w:left="2"/>
              <w:rPr>
                <w:rFonts w:ascii="Times New Roman" w:hAnsi="Times New Roman" w:cs="Times New Roman"/>
                <w:sz w:val="27"/>
                <w:szCs w:val="27"/>
              </w:rPr>
            </w:pPr>
            <w:r w:rsidRPr="00C923A6">
              <w:rPr>
                <w:rFonts w:ascii="Times New Roman" w:hAnsi="Times New Roman" w:cs="Times New Roman"/>
                <w:sz w:val="27"/>
                <w:szCs w:val="27"/>
              </w:rPr>
              <w:t xml:space="preserve">Name of </w:t>
            </w:r>
          </w:p>
          <w:p w14:paraId="3BAC07E2" w14:textId="77777777" w:rsidR="00C923A6" w:rsidRPr="00C923A6" w:rsidRDefault="00C923A6" w:rsidP="00F95192">
            <w:pPr>
              <w:spacing w:line="259" w:lineRule="auto"/>
              <w:ind w:left="2"/>
              <w:rPr>
                <w:rFonts w:ascii="Times New Roman" w:hAnsi="Times New Roman" w:cs="Times New Roman"/>
                <w:sz w:val="27"/>
                <w:szCs w:val="27"/>
              </w:rPr>
            </w:pPr>
            <w:proofErr w:type="spellStart"/>
            <w:r w:rsidRPr="00C923A6">
              <w:rPr>
                <w:rFonts w:ascii="Times New Roman" w:hAnsi="Times New Roman" w:cs="Times New Roman"/>
                <w:sz w:val="27"/>
                <w:szCs w:val="27"/>
              </w:rPr>
              <w:t>Equipments</w:t>
            </w:r>
            <w:proofErr w:type="spellEnd"/>
            <w:r w:rsidRPr="00C923A6">
              <w:rPr>
                <w:rFonts w:ascii="Times New Roman" w:hAnsi="Times New Roman" w:cs="Times New Roman"/>
                <w:sz w:val="27"/>
                <w:szCs w:val="27"/>
              </w:rPr>
              <w:t xml:space="preserve">/components/software </w:t>
            </w:r>
          </w:p>
        </w:tc>
        <w:tc>
          <w:tcPr>
            <w:tcW w:w="3322" w:type="dxa"/>
            <w:tcBorders>
              <w:top w:val="single" w:sz="4" w:space="0" w:color="000000"/>
              <w:left w:val="single" w:sz="4" w:space="0" w:color="000000"/>
              <w:bottom w:val="single" w:sz="4" w:space="0" w:color="000000"/>
              <w:right w:val="single" w:sz="4" w:space="0" w:color="000000"/>
            </w:tcBorders>
          </w:tcPr>
          <w:p w14:paraId="51B73095" w14:textId="77777777" w:rsidR="00C923A6" w:rsidRPr="00C923A6" w:rsidRDefault="00C923A6" w:rsidP="00F95192">
            <w:pPr>
              <w:spacing w:line="259" w:lineRule="auto"/>
              <w:ind w:left="2"/>
              <w:rPr>
                <w:rFonts w:ascii="Times New Roman" w:hAnsi="Times New Roman" w:cs="Times New Roman"/>
                <w:sz w:val="27"/>
                <w:szCs w:val="27"/>
              </w:rPr>
            </w:pPr>
            <w:r w:rsidRPr="00C923A6">
              <w:rPr>
                <w:rFonts w:ascii="Times New Roman" w:hAnsi="Times New Roman" w:cs="Times New Roman"/>
                <w:sz w:val="27"/>
                <w:szCs w:val="27"/>
              </w:rPr>
              <w:t xml:space="preserve">Specification/range/rating/ version </w:t>
            </w:r>
          </w:p>
        </w:tc>
        <w:tc>
          <w:tcPr>
            <w:tcW w:w="1695" w:type="dxa"/>
            <w:tcBorders>
              <w:top w:val="single" w:sz="4" w:space="0" w:color="000000"/>
              <w:left w:val="single" w:sz="4" w:space="0" w:color="000000"/>
              <w:bottom w:val="single" w:sz="4" w:space="0" w:color="000000"/>
              <w:right w:val="single" w:sz="4" w:space="0" w:color="000000"/>
            </w:tcBorders>
          </w:tcPr>
          <w:p w14:paraId="7BCFA8E7" w14:textId="77777777" w:rsidR="00C923A6" w:rsidRPr="00C923A6" w:rsidRDefault="00C923A6" w:rsidP="00F95192">
            <w:pPr>
              <w:spacing w:line="259" w:lineRule="auto"/>
              <w:rPr>
                <w:rFonts w:ascii="Times New Roman" w:hAnsi="Times New Roman" w:cs="Times New Roman"/>
                <w:sz w:val="27"/>
                <w:szCs w:val="27"/>
              </w:rPr>
            </w:pPr>
            <w:r w:rsidRPr="00C923A6">
              <w:rPr>
                <w:rFonts w:ascii="Times New Roman" w:hAnsi="Times New Roman" w:cs="Times New Roman"/>
                <w:sz w:val="27"/>
                <w:szCs w:val="27"/>
              </w:rPr>
              <w:t xml:space="preserve">Quantity </w:t>
            </w:r>
          </w:p>
        </w:tc>
      </w:tr>
      <w:tr w:rsidR="00C923A6" w:rsidRPr="00C923A6" w14:paraId="33AD5FCD" w14:textId="77777777" w:rsidTr="00F95192">
        <w:trPr>
          <w:trHeight w:val="578"/>
        </w:trPr>
        <w:tc>
          <w:tcPr>
            <w:tcW w:w="848" w:type="dxa"/>
            <w:tcBorders>
              <w:top w:val="single" w:sz="4" w:space="0" w:color="000000"/>
              <w:left w:val="single" w:sz="4" w:space="0" w:color="000000"/>
              <w:bottom w:val="single" w:sz="4" w:space="0" w:color="000000"/>
              <w:right w:val="single" w:sz="4" w:space="0" w:color="000000"/>
            </w:tcBorders>
          </w:tcPr>
          <w:p w14:paraId="6BA810A1" w14:textId="77777777" w:rsidR="00C923A6" w:rsidRPr="00C923A6" w:rsidRDefault="00C923A6" w:rsidP="00F95192">
            <w:pPr>
              <w:spacing w:line="259" w:lineRule="auto"/>
              <w:ind w:left="2"/>
              <w:rPr>
                <w:rFonts w:ascii="Times New Roman" w:hAnsi="Times New Roman" w:cs="Times New Roman"/>
                <w:sz w:val="27"/>
                <w:szCs w:val="27"/>
              </w:rPr>
            </w:pPr>
            <w:r w:rsidRPr="00C923A6">
              <w:rPr>
                <w:rFonts w:ascii="Times New Roman" w:hAnsi="Times New Roman" w:cs="Times New Roman"/>
                <w:sz w:val="27"/>
                <w:szCs w:val="27"/>
              </w:rPr>
              <w:t xml:space="preserve">1 </w:t>
            </w:r>
          </w:p>
        </w:tc>
        <w:tc>
          <w:tcPr>
            <w:tcW w:w="4107" w:type="dxa"/>
            <w:tcBorders>
              <w:top w:val="single" w:sz="4" w:space="0" w:color="000000"/>
              <w:left w:val="single" w:sz="4" w:space="0" w:color="000000"/>
              <w:bottom w:val="single" w:sz="4" w:space="0" w:color="000000"/>
              <w:right w:val="single" w:sz="4" w:space="0" w:color="000000"/>
            </w:tcBorders>
          </w:tcPr>
          <w:p w14:paraId="2992CF0D" w14:textId="77777777" w:rsidR="00C923A6" w:rsidRPr="00C923A6" w:rsidRDefault="00C923A6" w:rsidP="00F95192">
            <w:pPr>
              <w:spacing w:line="259" w:lineRule="auto"/>
              <w:ind w:left="2"/>
              <w:rPr>
                <w:rFonts w:ascii="Times New Roman" w:hAnsi="Times New Roman" w:cs="Times New Roman"/>
                <w:sz w:val="27"/>
                <w:szCs w:val="27"/>
              </w:rPr>
            </w:pPr>
            <w:r w:rsidRPr="00C923A6">
              <w:rPr>
                <w:rFonts w:ascii="Times New Roman" w:hAnsi="Times New Roman" w:cs="Times New Roman"/>
                <w:sz w:val="27"/>
                <w:szCs w:val="27"/>
              </w:rPr>
              <w:t xml:space="preserve">COA Simulator by IIT Kharagpur </w:t>
            </w:r>
          </w:p>
        </w:tc>
        <w:tc>
          <w:tcPr>
            <w:tcW w:w="3322" w:type="dxa"/>
            <w:tcBorders>
              <w:top w:val="single" w:sz="4" w:space="0" w:color="000000"/>
              <w:left w:val="single" w:sz="4" w:space="0" w:color="000000"/>
              <w:bottom w:val="single" w:sz="4" w:space="0" w:color="000000"/>
              <w:right w:val="single" w:sz="4" w:space="0" w:color="000000"/>
            </w:tcBorders>
          </w:tcPr>
          <w:p w14:paraId="001DE232" w14:textId="77777777" w:rsidR="00C923A6" w:rsidRPr="00C923A6" w:rsidRDefault="00C923A6" w:rsidP="00F95192">
            <w:pPr>
              <w:spacing w:line="259" w:lineRule="auto"/>
              <w:ind w:left="2"/>
              <w:rPr>
                <w:rFonts w:ascii="Times New Roman" w:hAnsi="Times New Roman" w:cs="Times New Roman"/>
                <w:sz w:val="27"/>
                <w:szCs w:val="27"/>
              </w:rPr>
            </w:pPr>
            <w:r w:rsidRPr="00C923A6">
              <w:rPr>
                <w:rFonts w:ascii="Times New Roman" w:hAnsi="Times New Roman" w:cs="Times New Roman"/>
                <w:sz w:val="27"/>
                <w:szCs w:val="27"/>
              </w:rPr>
              <w:t xml:space="preserve"> </w:t>
            </w:r>
          </w:p>
        </w:tc>
        <w:tc>
          <w:tcPr>
            <w:tcW w:w="1695" w:type="dxa"/>
            <w:tcBorders>
              <w:top w:val="single" w:sz="4" w:space="0" w:color="000000"/>
              <w:left w:val="single" w:sz="4" w:space="0" w:color="000000"/>
              <w:bottom w:val="single" w:sz="4" w:space="0" w:color="000000"/>
              <w:right w:val="single" w:sz="4" w:space="0" w:color="000000"/>
            </w:tcBorders>
          </w:tcPr>
          <w:p w14:paraId="157B3BAF" w14:textId="77777777" w:rsidR="00C923A6" w:rsidRPr="00C923A6" w:rsidRDefault="00C923A6" w:rsidP="00F95192">
            <w:pPr>
              <w:spacing w:line="259" w:lineRule="auto"/>
              <w:rPr>
                <w:rFonts w:ascii="Times New Roman" w:hAnsi="Times New Roman" w:cs="Times New Roman"/>
                <w:sz w:val="27"/>
                <w:szCs w:val="27"/>
              </w:rPr>
            </w:pPr>
          </w:p>
        </w:tc>
      </w:tr>
    </w:tbl>
    <w:p w14:paraId="1D40F84C" w14:textId="77777777" w:rsidR="00C923A6" w:rsidRPr="00C923A6" w:rsidRDefault="00C923A6" w:rsidP="00C923A6">
      <w:pPr>
        <w:spacing w:after="0" w:line="259" w:lineRule="auto"/>
        <w:rPr>
          <w:rFonts w:ascii="Times New Roman" w:hAnsi="Times New Roman" w:cs="Times New Roman"/>
          <w:sz w:val="27"/>
          <w:szCs w:val="27"/>
        </w:rPr>
      </w:pPr>
    </w:p>
    <w:p w14:paraId="608249D5"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sz w:val="27"/>
          <w:szCs w:val="27"/>
        </w:rPr>
        <w:t>Multiplexers:</w:t>
      </w:r>
    </w:p>
    <w:p w14:paraId="01576280"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A Multiplexer (MUX) can be described as a combinational circuit that receives binary information from one of the 2^n input data lines and directs it to a single output line.</w:t>
      </w:r>
    </w:p>
    <w:p w14:paraId="106A6E1E"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The selection of a particular input data line for the output is decided on the basis of selection lines.</w:t>
      </w:r>
    </w:p>
    <w:p w14:paraId="5E0F2F6B"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The multiplexer is often called as data selector since it selects only one of many data inputs.</w:t>
      </w:r>
    </w:p>
    <w:p w14:paraId="079AFBE5" w14:textId="77777777" w:rsidR="00C923A6" w:rsidRPr="00C923A6" w:rsidRDefault="00C923A6" w:rsidP="00C923A6">
      <w:pPr>
        <w:spacing w:after="0" w:line="259" w:lineRule="auto"/>
        <w:jc w:val="both"/>
        <w:rPr>
          <w:rFonts w:ascii="Times New Roman" w:hAnsi="Times New Roman" w:cs="Times New Roman"/>
          <w:sz w:val="27"/>
          <w:szCs w:val="27"/>
        </w:rPr>
      </w:pPr>
    </w:p>
    <w:p w14:paraId="5FBE3E15"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Note: A 2^n-to-1 multiplexer has 2^n input data lines and n input selection lines whose bit combinations determine which input data are selected for the output.</w:t>
      </w:r>
    </w:p>
    <w:p w14:paraId="206086D2" w14:textId="77777777" w:rsidR="00C923A6" w:rsidRPr="00C923A6" w:rsidRDefault="00C923A6" w:rsidP="00C923A6">
      <w:pPr>
        <w:spacing w:after="0" w:line="259" w:lineRule="auto"/>
        <w:jc w:val="both"/>
        <w:rPr>
          <w:rFonts w:ascii="Times New Roman" w:hAnsi="Times New Roman" w:cs="Times New Roman"/>
          <w:sz w:val="27"/>
          <w:szCs w:val="27"/>
        </w:rPr>
      </w:pPr>
    </w:p>
    <w:p w14:paraId="3220DBF0" w14:textId="77777777" w:rsidR="00C923A6" w:rsidRPr="00C923A6" w:rsidRDefault="00C923A6" w:rsidP="00C923A6">
      <w:pPr>
        <w:spacing w:after="0" w:line="259" w:lineRule="auto"/>
        <w:jc w:val="both"/>
        <w:rPr>
          <w:rFonts w:ascii="Times New Roman" w:hAnsi="Times New Roman" w:cs="Times New Roman"/>
          <w:sz w:val="27"/>
          <w:szCs w:val="27"/>
        </w:rPr>
      </w:pPr>
    </w:p>
    <w:p w14:paraId="31A26220"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Block diagram of 4*1 Multiplexer</w:t>
      </w:r>
    </w:p>
    <w:p w14:paraId="3D9B3A98" w14:textId="77777777" w:rsidR="00C923A6" w:rsidRPr="00C923A6" w:rsidRDefault="00C923A6" w:rsidP="00C923A6">
      <w:pPr>
        <w:spacing w:after="0" w:line="259" w:lineRule="auto"/>
        <w:jc w:val="both"/>
        <w:rPr>
          <w:rFonts w:ascii="Times New Roman" w:hAnsi="Times New Roman" w:cs="Times New Roman"/>
          <w:sz w:val="27"/>
          <w:szCs w:val="27"/>
        </w:rPr>
      </w:pPr>
    </w:p>
    <w:p w14:paraId="0723B250"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noProof/>
          <w:sz w:val="27"/>
          <w:szCs w:val="27"/>
        </w:rPr>
        <w:lastRenderedPageBreak/>
        <w:drawing>
          <wp:inline distT="0" distB="0" distL="0" distR="0" wp14:anchorId="531167A4" wp14:editId="5DC1F14B">
            <wp:extent cx="3933825" cy="3114675"/>
            <wp:effectExtent l="19050" t="0" r="9525" b="0"/>
            <wp:docPr id="200" name="Picture 200" descr="Multiplex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Multiplexers"/>
                    <pic:cNvPicPr>
                      <a:picLocks noChangeAspect="1" noChangeArrowheads="1"/>
                    </pic:cNvPicPr>
                  </pic:nvPicPr>
                  <pic:blipFill>
                    <a:blip r:embed="rId20"/>
                    <a:srcRect/>
                    <a:stretch>
                      <a:fillRect/>
                    </a:stretch>
                  </pic:blipFill>
                  <pic:spPr bwMode="auto">
                    <a:xfrm>
                      <a:off x="0" y="0"/>
                      <a:ext cx="3933825" cy="3114675"/>
                    </a:xfrm>
                    <a:prstGeom prst="rect">
                      <a:avLst/>
                    </a:prstGeom>
                    <a:noFill/>
                    <a:ln w="9525">
                      <a:noFill/>
                      <a:miter lim="800000"/>
                      <a:headEnd/>
                      <a:tailEnd/>
                    </a:ln>
                  </pic:spPr>
                </pic:pic>
              </a:graphicData>
            </a:graphic>
          </wp:inline>
        </w:drawing>
      </w:r>
    </w:p>
    <w:p w14:paraId="7F7C5969" w14:textId="77777777" w:rsidR="00C923A6" w:rsidRPr="00C923A6" w:rsidRDefault="00C923A6" w:rsidP="00C923A6">
      <w:pPr>
        <w:spacing w:after="0" w:line="259" w:lineRule="auto"/>
        <w:jc w:val="both"/>
        <w:rPr>
          <w:rFonts w:ascii="Times New Roman" w:hAnsi="Times New Roman" w:cs="Times New Roman"/>
          <w:sz w:val="27"/>
          <w:szCs w:val="27"/>
          <w:shd w:val="clear" w:color="auto" w:fill="FFFFFF"/>
        </w:rPr>
      </w:pPr>
      <w:r w:rsidRPr="00C923A6">
        <w:rPr>
          <w:rFonts w:ascii="Times New Roman" w:hAnsi="Times New Roman" w:cs="Times New Roman"/>
          <w:sz w:val="27"/>
          <w:szCs w:val="27"/>
          <w:shd w:val="clear" w:color="auto" w:fill="FFFFFF"/>
        </w:rPr>
        <w:t>Out of these four input data lines, a particular input data line will be connected to the output based on the combination of inputs present at these two selection lines.</w:t>
      </w:r>
    </w:p>
    <w:p w14:paraId="607F13BE" w14:textId="77777777" w:rsidR="00C923A6" w:rsidRPr="00C923A6" w:rsidRDefault="00C923A6" w:rsidP="00C923A6">
      <w:pPr>
        <w:spacing w:after="0" w:line="259" w:lineRule="auto"/>
        <w:jc w:val="both"/>
        <w:rPr>
          <w:rFonts w:ascii="Times New Roman" w:hAnsi="Times New Roman" w:cs="Times New Roman"/>
          <w:sz w:val="27"/>
          <w:szCs w:val="27"/>
          <w:shd w:val="clear" w:color="auto" w:fill="FFFFFF"/>
        </w:rPr>
      </w:pPr>
    </w:p>
    <w:p w14:paraId="062550F2" w14:textId="77777777" w:rsidR="00C923A6" w:rsidRPr="00C923A6" w:rsidRDefault="00C923A6" w:rsidP="00C923A6">
      <w:pPr>
        <w:spacing w:after="0" w:line="259" w:lineRule="auto"/>
        <w:jc w:val="both"/>
        <w:rPr>
          <w:rFonts w:ascii="Times New Roman" w:hAnsi="Times New Roman" w:cs="Times New Roman"/>
          <w:sz w:val="27"/>
          <w:szCs w:val="27"/>
          <w:shd w:val="clear" w:color="auto" w:fill="FFFFFF"/>
        </w:rPr>
      </w:pPr>
    </w:p>
    <w:p w14:paraId="609EFD1F" w14:textId="77777777" w:rsidR="00C923A6" w:rsidRPr="00C923A6" w:rsidRDefault="00C923A6" w:rsidP="00C923A6">
      <w:pPr>
        <w:spacing w:after="0" w:line="259" w:lineRule="auto"/>
        <w:jc w:val="both"/>
        <w:rPr>
          <w:rFonts w:ascii="Times New Roman" w:hAnsi="Times New Roman" w:cs="Times New Roman"/>
          <w:sz w:val="27"/>
          <w:szCs w:val="27"/>
          <w:shd w:val="clear" w:color="auto" w:fill="FFFFFF"/>
        </w:rPr>
      </w:pPr>
    </w:p>
    <w:p w14:paraId="4E618AB8" w14:textId="77777777" w:rsidR="00C923A6" w:rsidRPr="00C923A6" w:rsidRDefault="00C923A6" w:rsidP="00C923A6">
      <w:pPr>
        <w:spacing w:after="0" w:line="259" w:lineRule="auto"/>
        <w:jc w:val="both"/>
        <w:rPr>
          <w:rFonts w:ascii="Times New Roman" w:hAnsi="Times New Roman" w:cs="Times New Roman"/>
          <w:sz w:val="27"/>
          <w:szCs w:val="27"/>
          <w:shd w:val="clear" w:color="auto" w:fill="FFFFFF"/>
        </w:rPr>
      </w:pPr>
    </w:p>
    <w:p w14:paraId="0F13835F" w14:textId="77777777" w:rsidR="00C923A6" w:rsidRPr="00C923A6" w:rsidRDefault="00C923A6" w:rsidP="00C923A6">
      <w:pPr>
        <w:spacing w:after="0" w:line="259" w:lineRule="auto"/>
        <w:jc w:val="both"/>
        <w:rPr>
          <w:rFonts w:ascii="Times New Roman" w:hAnsi="Times New Roman" w:cs="Times New Roman"/>
          <w:sz w:val="27"/>
          <w:szCs w:val="27"/>
          <w:shd w:val="clear" w:color="auto" w:fill="FFFFFF"/>
        </w:rPr>
      </w:pPr>
      <w:r w:rsidRPr="00C923A6">
        <w:rPr>
          <w:rFonts w:ascii="Times New Roman" w:hAnsi="Times New Roman" w:cs="Times New Roman"/>
          <w:sz w:val="27"/>
          <w:szCs w:val="27"/>
          <w:shd w:val="clear" w:color="auto" w:fill="FFFFFF"/>
        </w:rPr>
        <w:t>Truth Table of 4*1 Multiplexer</w:t>
      </w:r>
    </w:p>
    <w:p w14:paraId="7AA394C5" w14:textId="77777777" w:rsidR="00C923A6" w:rsidRPr="00C923A6" w:rsidRDefault="00C923A6" w:rsidP="00C923A6">
      <w:pPr>
        <w:spacing w:after="0" w:line="259" w:lineRule="auto"/>
        <w:jc w:val="both"/>
        <w:rPr>
          <w:rFonts w:ascii="Times New Roman" w:hAnsi="Times New Roman" w:cs="Times New Roman"/>
          <w:sz w:val="27"/>
          <w:szCs w:val="27"/>
        </w:rPr>
      </w:pPr>
    </w:p>
    <w:tbl>
      <w:tblPr>
        <w:tblStyle w:val="TableGrid"/>
        <w:tblW w:w="0" w:type="auto"/>
        <w:jc w:val="center"/>
        <w:tblLook w:val="04A0" w:firstRow="1" w:lastRow="0" w:firstColumn="1" w:lastColumn="0" w:noHBand="0" w:noVBand="1"/>
      </w:tblPr>
      <w:tblGrid>
        <w:gridCol w:w="1548"/>
        <w:gridCol w:w="1170"/>
        <w:gridCol w:w="450"/>
      </w:tblGrid>
      <w:tr w:rsidR="00C923A6" w:rsidRPr="00C923A6" w14:paraId="416FCDCC" w14:textId="77777777" w:rsidTr="00F95192">
        <w:trPr>
          <w:jc w:val="center"/>
        </w:trPr>
        <w:tc>
          <w:tcPr>
            <w:tcW w:w="1548" w:type="dxa"/>
          </w:tcPr>
          <w:p w14:paraId="708F51C9"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S1</w:t>
            </w:r>
          </w:p>
        </w:tc>
        <w:tc>
          <w:tcPr>
            <w:tcW w:w="1170" w:type="dxa"/>
          </w:tcPr>
          <w:p w14:paraId="45416E8D"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S0</w:t>
            </w:r>
          </w:p>
        </w:tc>
        <w:tc>
          <w:tcPr>
            <w:tcW w:w="450" w:type="dxa"/>
          </w:tcPr>
          <w:p w14:paraId="7A3AEBAA"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Y</w:t>
            </w:r>
          </w:p>
        </w:tc>
      </w:tr>
      <w:tr w:rsidR="00C923A6" w:rsidRPr="00C923A6" w14:paraId="61B06FB3" w14:textId="77777777" w:rsidTr="00F95192">
        <w:trPr>
          <w:jc w:val="center"/>
        </w:trPr>
        <w:tc>
          <w:tcPr>
            <w:tcW w:w="1548" w:type="dxa"/>
          </w:tcPr>
          <w:p w14:paraId="7936DA75"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0</w:t>
            </w:r>
          </w:p>
        </w:tc>
        <w:tc>
          <w:tcPr>
            <w:tcW w:w="1170" w:type="dxa"/>
          </w:tcPr>
          <w:p w14:paraId="4867A20E"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0</w:t>
            </w:r>
          </w:p>
        </w:tc>
        <w:tc>
          <w:tcPr>
            <w:tcW w:w="450" w:type="dxa"/>
          </w:tcPr>
          <w:p w14:paraId="4AC0CE20"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I0</w:t>
            </w:r>
          </w:p>
        </w:tc>
      </w:tr>
      <w:tr w:rsidR="00C923A6" w:rsidRPr="00C923A6" w14:paraId="24D1E6EB" w14:textId="77777777" w:rsidTr="00F95192">
        <w:trPr>
          <w:jc w:val="center"/>
        </w:trPr>
        <w:tc>
          <w:tcPr>
            <w:tcW w:w="1548" w:type="dxa"/>
          </w:tcPr>
          <w:p w14:paraId="48BA0A35"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0</w:t>
            </w:r>
          </w:p>
        </w:tc>
        <w:tc>
          <w:tcPr>
            <w:tcW w:w="1170" w:type="dxa"/>
          </w:tcPr>
          <w:p w14:paraId="2426677A"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1</w:t>
            </w:r>
          </w:p>
        </w:tc>
        <w:tc>
          <w:tcPr>
            <w:tcW w:w="450" w:type="dxa"/>
          </w:tcPr>
          <w:p w14:paraId="705C6D16"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I1</w:t>
            </w:r>
          </w:p>
        </w:tc>
      </w:tr>
      <w:tr w:rsidR="00C923A6" w:rsidRPr="00C923A6" w14:paraId="31338469" w14:textId="77777777" w:rsidTr="00F95192">
        <w:trPr>
          <w:jc w:val="center"/>
        </w:trPr>
        <w:tc>
          <w:tcPr>
            <w:tcW w:w="1548" w:type="dxa"/>
          </w:tcPr>
          <w:p w14:paraId="23949E03"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1</w:t>
            </w:r>
          </w:p>
        </w:tc>
        <w:tc>
          <w:tcPr>
            <w:tcW w:w="1170" w:type="dxa"/>
          </w:tcPr>
          <w:p w14:paraId="177EAE5C"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0</w:t>
            </w:r>
          </w:p>
        </w:tc>
        <w:tc>
          <w:tcPr>
            <w:tcW w:w="450" w:type="dxa"/>
          </w:tcPr>
          <w:p w14:paraId="71F3CE05"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I2</w:t>
            </w:r>
          </w:p>
        </w:tc>
      </w:tr>
      <w:tr w:rsidR="00C923A6" w:rsidRPr="00C923A6" w14:paraId="32481811" w14:textId="77777777" w:rsidTr="00F95192">
        <w:trPr>
          <w:jc w:val="center"/>
        </w:trPr>
        <w:tc>
          <w:tcPr>
            <w:tcW w:w="1548" w:type="dxa"/>
          </w:tcPr>
          <w:p w14:paraId="206B8DE2"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1</w:t>
            </w:r>
          </w:p>
        </w:tc>
        <w:tc>
          <w:tcPr>
            <w:tcW w:w="1170" w:type="dxa"/>
          </w:tcPr>
          <w:p w14:paraId="592ED37E"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1</w:t>
            </w:r>
          </w:p>
        </w:tc>
        <w:tc>
          <w:tcPr>
            <w:tcW w:w="450" w:type="dxa"/>
          </w:tcPr>
          <w:p w14:paraId="7474720B" w14:textId="77777777" w:rsidR="00C923A6" w:rsidRPr="00C923A6" w:rsidRDefault="00C923A6" w:rsidP="00F95192">
            <w:pPr>
              <w:spacing w:line="259" w:lineRule="auto"/>
              <w:jc w:val="both"/>
              <w:rPr>
                <w:rFonts w:ascii="Times New Roman" w:hAnsi="Times New Roman" w:cs="Times New Roman"/>
                <w:sz w:val="27"/>
                <w:szCs w:val="27"/>
              </w:rPr>
            </w:pPr>
            <w:r w:rsidRPr="00C923A6">
              <w:rPr>
                <w:rFonts w:ascii="Times New Roman" w:hAnsi="Times New Roman" w:cs="Times New Roman"/>
                <w:sz w:val="27"/>
                <w:szCs w:val="27"/>
              </w:rPr>
              <w:t>I3</w:t>
            </w:r>
          </w:p>
        </w:tc>
      </w:tr>
    </w:tbl>
    <w:p w14:paraId="12D018A0" w14:textId="77777777" w:rsidR="00C923A6" w:rsidRPr="00C923A6" w:rsidRDefault="00C923A6" w:rsidP="00C923A6">
      <w:pPr>
        <w:spacing w:after="0" w:line="259" w:lineRule="auto"/>
        <w:jc w:val="both"/>
        <w:rPr>
          <w:rFonts w:ascii="Times New Roman" w:hAnsi="Times New Roman" w:cs="Times New Roman"/>
          <w:sz w:val="27"/>
          <w:szCs w:val="27"/>
        </w:rPr>
      </w:pPr>
    </w:p>
    <w:p w14:paraId="544D5A6F"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sz w:val="27"/>
          <w:szCs w:val="27"/>
        </w:rPr>
        <w:t>From the function table, we can write the Boolean function for the output (y) as:</w:t>
      </w:r>
    </w:p>
    <w:p w14:paraId="369349E3" w14:textId="77777777" w:rsidR="00C923A6" w:rsidRPr="00C923A6" w:rsidRDefault="00C923A6" w:rsidP="00C923A6">
      <w:pPr>
        <w:spacing w:after="0" w:line="259" w:lineRule="auto"/>
        <w:rPr>
          <w:rFonts w:ascii="Times New Roman" w:hAnsi="Times New Roman" w:cs="Times New Roman"/>
          <w:sz w:val="27"/>
          <w:szCs w:val="27"/>
        </w:rPr>
      </w:pPr>
    </w:p>
    <w:p w14:paraId="4B866314"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sz w:val="27"/>
          <w:szCs w:val="27"/>
        </w:rPr>
        <w:t>y = S1'S0'I0 + S1' S0'I1 + S1S0'I2 + S1S0I3</w:t>
      </w:r>
    </w:p>
    <w:p w14:paraId="7D93D964" w14:textId="77777777" w:rsidR="00C923A6" w:rsidRPr="00C923A6" w:rsidRDefault="00C923A6" w:rsidP="00C923A6">
      <w:pPr>
        <w:spacing w:after="0" w:line="259" w:lineRule="auto"/>
        <w:rPr>
          <w:rFonts w:ascii="Times New Roman" w:hAnsi="Times New Roman" w:cs="Times New Roman"/>
          <w:sz w:val="27"/>
          <w:szCs w:val="27"/>
        </w:rPr>
      </w:pPr>
    </w:p>
    <w:p w14:paraId="2C07DD72"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noProof/>
          <w:sz w:val="27"/>
          <w:szCs w:val="27"/>
        </w:rPr>
        <w:lastRenderedPageBreak/>
        <w:drawing>
          <wp:inline distT="0" distB="0" distL="0" distR="0" wp14:anchorId="7452A79B" wp14:editId="21F4CB96">
            <wp:extent cx="5248275" cy="4229100"/>
            <wp:effectExtent l="19050" t="0" r="9525" b="0"/>
            <wp:docPr id="203" name="Picture 203" descr="Multiplex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Multiplexers"/>
                    <pic:cNvPicPr>
                      <a:picLocks noChangeAspect="1" noChangeArrowheads="1"/>
                    </pic:cNvPicPr>
                  </pic:nvPicPr>
                  <pic:blipFill>
                    <a:blip r:embed="rId21"/>
                    <a:srcRect/>
                    <a:stretch>
                      <a:fillRect/>
                    </a:stretch>
                  </pic:blipFill>
                  <pic:spPr bwMode="auto">
                    <a:xfrm>
                      <a:off x="0" y="0"/>
                      <a:ext cx="5248275" cy="4229100"/>
                    </a:xfrm>
                    <a:prstGeom prst="rect">
                      <a:avLst/>
                    </a:prstGeom>
                    <a:noFill/>
                    <a:ln w="9525">
                      <a:noFill/>
                      <a:miter lim="800000"/>
                      <a:headEnd/>
                      <a:tailEnd/>
                    </a:ln>
                  </pic:spPr>
                </pic:pic>
              </a:graphicData>
            </a:graphic>
          </wp:inline>
        </w:drawing>
      </w:r>
    </w:p>
    <w:p w14:paraId="44C72BAA" w14:textId="77777777" w:rsidR="00C923A6" w:rsidRPr="00C923A6" w:rsidRDefault="00C923A6" w:rsidP="00C923A6">
      <w:pPr>
        <w:spacing w:after="0" w:line="259" w:lineRule="auto"/>
        <w:rPr>
          <w:rFonts w:ascii="Times New Roman" w:hAnsi="Times New Roman" w:cs="Times New Roman"/>
          <w:sz w:val="27"/>
          <w:szCs w:val="27"/>
        </w:rPr>
      </w:pPr>
    </w:p>
    <w:p w14:paraId="27E2FD03" w14:textId="77777777" w:rsidR="00C923A6" w:rsidRPr="00C923A6" w:rsidRDefault="00C923A6" w:rsidP="00C923A6">
      <w:pPr>
        <w:spacing w:after="0" w:line="259" w:lineRule="auto"/>
        <w:rPr>
          <w:rFonts w:ascii="Times New Roman" w:hAnsi="Times New Roman" w:cs="Times New Roman"/>
          <w:sz w:val="27"/>
          <w:szCs w:val="27"/>
        </w:rPr>
      </w:pPr>
    </w:p>
    <w:p w14:paraId="4A113747" w14:textId="77777777" w:rsidR="00C923A6" w:rsidRPr="00C923A6" w:rsidRDefault="00C923A6" w:rsidP="00C923A6">
      <w:pPr>
        <w:spacing w:after="0" w:line="259" w:lineRule="auto"/>
        <w:jc w:val="center"/>
        <w:rPr>
          <w:rFonts w:ascii="Times New Roman" w:hAnsi="Times New Roman" w:cs="Times New Roman"/>
          <w:sz w:val="27"/>
          <w:szCs w:val="27"/>
        </w:rPr>
      </w:pPr>
      <w:r w:rsidRPr="00C923A6">
        <w:rPr>
          <w:rFonts w:ascii="Times New Roman" w:hAnsi="Times New Roman" w:cs="Times New Roman"/>
          <w:sz w:val="27"/>
          <w:szCs w:val="27"/>
        </w:rPr>
        <w:t>Digital Circuit Diagram of 4*1 Multiplexer.</w:t>
      </w:r>
    </w:p>
    <w:p w14:paraId="11827ACF" w14:textId="77777777" w:rsidR="00C923A6" w:rsidRPr="00C923A6" w:rsidRDefault="00C923A6" w:rsidP="00C923A6">
      <w:pPr>
        <w:spacing w:after="0" w:line="259" w:lineRule="auto"/>
        <w:jc w:val="center"/>
        <w:rPr>
          <w:rFonts w:ascii="Times New Roman" w:hAnsi="Times New Roman" w:cs="Times New Roman"/>
          <w:sz w:val="27"/>
          <w:szCs w:val="27"/>
        </w:rPr>
      </w:pPr>
    </w:p>
    <w:p w14:paraId="55AE0CC6"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We can also implement higher order multiplexers using lower order multiplexers. For instance, let us implement an </w:t>
      </w:r>
      <w:r w:rsidRPr="00C923A6">
        <w:rPr>
          <w:rFonts w:ascii="Times New Roman" w:hAnsi="Times New Roman" w:cs="Times New Roman"/>
          <w:b/>
          <w:bCs/>
          <w:sz w:val="27"/>
          <w:szCs w:val="27"/>
        </w:rPr>
        <w:t>8 *1 multiplexer</w:t>
      </w:r>
      <w:r w:rsidRPr="00C923A6">
        <w:rPr>
          <w:rFonts w:ascii="Times New Roman" w:hAnsi="Times New Roman" w:cs="Times New Roman"/>
          <w:sz w:val="27"/>
          <w:szCs w:val="27"/>
        </w:rPr>
        <w:t> using two 4*1 multiplexers and a 2*1 multiplexer.</w:t>
      </w:r>
    </w:p>
    <w:p w14:paraId="112CDCE7"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The two 4*1 multiplexers are required in the first stage to get the eight input data lines.</w:t>
      </w:r>
    </w:p>
    <w:p w14:paraId="01233CA6"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A 2*1 multiplexer is required in the second stage to converge the outputs generated at first stage into a single output.</w:t>
      </w:r>
    </w:p>
    <w:p w14:paraId="3FDA5EA8"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sz w:val="27"/>
          <w:szCs w:val="27"/>
        </w:rPr>
        <w:t>The following image shows the block diagram of an 8*1 multiplexer designed using two 4*1 multiplexers and a single 2*1 multiplexer.</w:t>
      </w:r>
    </w:p>
    <w:p w14:paraId="376E2F45" w14:textId="77777777" w:rsidR="00C923A6" w:rsidRPr="00C923A6" w:rsidRDefault="00C923A6" w:rsidP="00C923A6">
      <w:pPr>
        <w:spacing w:after="0" w:line="259" w:lineRule="auto"/>
        <w:jc w:val="both"/>
        <w:rPr>
          <w:rFonts w:ascii="Times New Roman" w:hAnsi="Times New Roman" w:cs="Times New Roman"/>
          <w:noProof/>
          <w:sz w:val="27"/>
          <w:szCs w:val="27"/>
        </w:rPr>
      </w:pPr>
    </w:p>
    <w:p w14:paraId="19184003" w14:textId="77777777" w:rsidR="00C923A6" w:rsidRPr="00C923A6" w:rsidRDefault="00C923A6" w:rsidP="00C923A6">
      <w:pPr>
        <w:spacing w:after="0" w:line="259" w:lineRule="auto"/>
        <w:jc w:val="both"/>
        <w:rPr>
          <w:rFonts w:ascii="Times New Roman" w:hAnsi="Times New Roman" w:cs="Times New Roman"/>
          <w:noProof/>
          <w:sz w:val="27"/>
          <w:szCs w:val="27"/>
        </w:rPr>
      </w:pPr>
    </w:p>
    <w:p w14:paraId="525C73AD" w14:textId="77777777" w:rsidR="00C923A6" w:rsidRPr="00C923A6" w:rsidRDefault="00C923A6" w:rsidP="00C923A6">
      <w:pPr>
        <w:spacing w:after="0" w:line="259" w:lineRule="auto"/>
        <w:jc w:val="both"/>
        <w:rPr>
          <w:rFonts w:ascii="Times New Roman" w:hAnsi="Times New Roman" w:cs="Times New Roman"/>
          <w:noProof/>
          <w:sz w:val="27"/>
          <w:szCs w:val="27"/>
        </w:rPr>
      </w:pPr>
    </w:p>
    <w:p w14:paraId="3FCEA3B7" w14:textId="77777777" w:rsidR="00C923A6" w:rsidRPr="00C923A6" w:rsidRDefault="00C923A6" w:rsidP="00C923A6">
      <w:pPr>
        <w:spacing w:after="0" w:line="259" w:lineRule="auto"/>
        <w:jc w:val="both"/>
        <w:rPr>
          <w:rFonts w:ascii="Times New Roman" w:hAnsi="Times New Roman" w:cs="Times New Roman"/>
          <w:noProof/>
          <w:sz w:val="27"/>
          <w:szCs w:val="27"/>
        </w:rPr>
      </w:pPr>
    </w:p>
    <w:p w14:paraId="756B8496" w14:textId="77777777" w:rsidR="00C923A6" w:rsidRPr="00C923A6" w:rsidRDefault="00C923A6" w:rsidP="00C923A6">
      <w:pPr>
        <w:spacing w:after="0" w:line="259" w:lineRule="auto"/>
        <w:jc w:val="both"/>
        <w:rPr>
          <w:rFonts w:ascii="Times New Roman" w:hAnsi="Times New Roman" w:cs="Times New Roman"/>
          <w:sz w:val="27"/>
          <w:szCs w:val="27"/>
        </w:rPr>
      </w:pPr>
      <w:r w:rsidRPr="00C923A6">
        <w:rPr>
          <w:rFonts w:ascii="Times New Roman" w:hAnsi="Times New Roman" w:cs="Times New Roman"/>
          <w:noProof/>
          <w:sz w:val="27"/>
          <w:szCs w:val="27"/>
        </w:rPr>
        <w:lastRenderedPageBreak/>
        <w:drawing>
          <wp:inline distT="0" distB="0" distL="0" distR="0" wp14:anchorId="47331115" wp14:editId="0D23396F">
            <wp:extent cx="5238750" cy="3305175"/>
            <wp:effectExtent l="19050" t="0" r="0" b="0"/>
            <wp:docPr id="206" name="Picture 206" descr="Multiplex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Multiplexers"/>
                    <pic:cNvPicPr>
                      <a:picLocks noChangeAspect="1" noChangeArrowheads="1"/>
                    </pic:cNvPicPr>
                  </pic:nvPicPr>
                  <pic:blipFill>
                    <a:blip r:embed="rId22"/>
                    <a:srcRect/>
                    <a:stretch>
                      <a:fillRect/>
                    </a:stretch>
                  </pic:blipFill>
                  <pic:spPr bwMode="auto">
                    <a:xfrm>
                      <a:off x="0" y="0"/>
                      <a:ext cx="5238750" cy="3305175"/>
                    </a:xfrm>
                    <a:prstGeom prst="rect">
                      <a:avLst/>
                    </a:prstGeom>
                    <a:noFill/>
                    <a:ln w="9525">
                      <a:noFill/>
                      <a:miter lim="800000"/>
                      <a:headEnd/>
                      <a:tailEnd/>
                    </a:ln>
                  </pic:spPr>
                </pic:pic>
              </a:graphicData>
            </a:graphic>
          </wp:inline>
        </w:drawing>
      </w:r>
    </w:p>
    <w:tbl>
      <w:tblPr>
        <w:tblW w:w="464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06"/>
        <w:gridCol w:w="1105"/>
        <w:gridCol w:w="1105"/>
        <w:gridCol w:w="1326"/>
      </w:tblGrid>
      <w:tr w:rsidR="00C923A6" w:rsidRPr="00C923A6" w14:paraId="163F6B7A" w14:textId="77777777" w:rsidTr="00F95192">
        <w:trPr>
          <w:trHeight w:val="252"/>
          <w:jc w:val="center"/>
        </w:trPr>
        <w:tc>
          <w:tcPr>
            <w:tcW w:w="0" w:type="auto"/>
            <w:shd w:val="clear" w:color="auto" w:fill="C7CCBE"/>
            <w:tcMar>
              <w:top w:w="180" w:type="dxa"/>
              <w:left w:w="180" w:type="dxa"/>
              <w:bottom w:w="180" w:type="dxa"/>
              <w:right w:w="180" w:type="dxa"/>
            </w:tcMar>
            <w:hideMark/>
          </w:tcPr>
          <w:p w14:paraId="38CA57EB" w14:textId="77777777" w:rsidR="00C923A6" w:rsidRPr="00C923A6" w:rsidRDefault="00C923A6" w:rsidP="00F95192">
            <w:pPr>
              <w:spacing w:after="0" w:line="240" w:lineRule="auto"/>
              <w:rPr>
                <w:rFonts w:ascii="Times New Roman" w:hAnsi="Times New Roman" w:cs="Times New Roman"/>
                <w:b/>
                <w:bCs/>
                <w:sz w:val="27"/>
                <w:szCs w:val="27"/>
              </w:rPr>
            </w:pPr>
          </w:p>
          <w:p w14:paraId="459B9BBA" w14:textId="77777777" w:rsidR="00C923A6" w:rsidRPr="00C923A6" w:rsidRDefault="00C923A6" w:rsidP="00F95192">
            <w:pPr>
              <w:spacing w:after="0" w:line="240" w:lineRule="auto"/>
              <w:rPr>
                <w:rFonts w:ascii="Times New Roman" w:hAnsi="Times New Roman" w:cs="Times New Roman"/>
                <w:b/>
                <w:bCs/>
                <w:sz w:val="27"/>
                <w:szCs w:val="27"/>
              </w:rPr>
            </w:pPr>
          </w:p>
        </w:tc>
        <w:tc>
          <w:tcPr>
            <w:tcW w:w="0" w:type="auto"/>
            <w:shd w:val="clear" w:color="auto" w:fill="C7CCBE"/>
            <w:tcMar>
              <w:top w:w="180" w:type="dxa"/>
              <w:left w:w="180" w:type="dxa"/>
              <w:bottom w:w="180" w:type="dxa"/>
              <w:right w:w="180" w:type="dxa"/>
            </w:tcMar>
            <w:hideMark/>
          </w:tcPr>
          <w:p w14:paraId="7DB201BD" w14:textId="77777777" w:rsidR="00C923A6" w:rsidRPr="00C923A6" w:rsidRDefault="00C923A6" w:rsidP="00F95192">
            <w:pPr>
              <w:spacing w:after="0" w:line="240" w:lineRule="auto"/>
              <w:rPr>
                <w:rFonts w:ascii="Times New Roman" w:hAnsi="Times New Roman" w:cs="Times New Roman"/>
                <w:b/>
                <w:bCs/>
                <w:sz w:val="27"/>
                <w:szCs w:val="27"/>
              </w:rPr>
            </w:pPr>
            <w:r w:rsidRPr="00C923A6">
              <w:rPr>
                <w:rFonts w:ascii="Times New Roman" w:hAnsi="Times New Roman" w:cs="Times New Roman"/>
                <w:b/>
                <w:bCs/>
                <w:sz w:val="27"/>
                <w:szCs w:val="27"/>
              </w:rPr>
              <w:t>S1</w:t>
            </w:r>
          </w:p>
        </w:tc>
        <w:tc>
          <w:tcPr>
            <w:tcW w:w="0" w:type="auto"/>
            <w:shd w:val="clear" w:color="auto" w:fill="C7CCBE"/>
            <w:tcMar>
              <w:top w:w="180" w:type="dxa"/>
              <w:left w:w="180" w:type="dxa"/>
              <w:bottom w:w="180" w:type="dxa"/>
              <w:right w:w="180" w:type="dxa"/>
            </w:tcMar>
            <w:hideMark/>
          </w:tcPr>
          <w:p w14:paraId="30F9A154" w14:textId="77777777" w:rsidR="00C923A6" w:rsidRPr="00C923A6" w:rsidRDefault="00C923A6" w:rsidP="00F95192">
            <w:pPr>
              <w:spacing w:after="0" w:line="240" w:lineRule="auto"/>
              <w:rPr>
                <w:rFonts w:ascii="Times New Roman" w:hAnsi="Times New Roman" w:cs="Times New Roman"/>
                <w:b/>
                <w:bCs/>
                <w:sz w:val="27"/>
                <w:szCs w:val="27"/>
              </w:rPr>
            </w:pPr>
            <w:r w:rsidRPr="00C923A6">
              <w:rPr>
                <w:rFonts w:ascii="Times New Roman" w:hAnsi="Times New Roman" w:cs="Times New Roman"/>
                <w:b/>
                <w:bCs/>
                <w:sz w:val="27"/>
                <w:szCs w:val="27"/>
              </w:rPr>
              <w:t>S0</w:t>
            </w:r>
          </w:p>
        </w:tc>
        <w:tc>
          <w:tcPr>
            <w:tcW w:w="0" w:type="auto"/>
            <w:shd w:val="clear" w:color="auto" w:fill="C7CCBE"/>
            <w:tcMar>
              <w:top w:w="180" w:type="dxa"/>
              <w:left w:w="180" w:type="dxa"/>
              <w:bottom w:w="180" w:type="dxa"/>
              <w:right w:w="180" w:type="dxa"/>
            </w:tcMar>
            <w:hideMark/>
          </w:tcPr>
          <w:p w14:paraId="73AEDC1E" w14:textId="77777777" w:rsidR="00C923A6" w:rsidRPr="00C923A6" w:rsidRDefault="00C923A6" w:rsidP="00F95192">
            <w:pPr>
              <w:spacing w:after="0" w:line="240" w:lineRule="auto"/>
              <w:rPr>
                <w:rFonts w:ascii="Times New Roman" w:hAnsi="Times New Roman" w:cs="Times New Roman"/>
                <w:b/>
                <w:bCs/>
                <w:sz w:val="27"/>
                <w:szCs w:val="27"/>
              </w:rPr>
            </w:pPr>
            <w:r w:rsidRPr="00C923A6">
              <w:rPr>
                <w:rFonts w:ascii="Times New Roman" w:hAnsi="Times New Roman" w:cs="Times New Roman"/>
                <w:b/>
                <w:bCs/>
                <w:sz w:val="27"/>
                <w:szCs w:val="27"/>
              </w:rPr>
              <w:t>y</w:t>
            </w:r>
          </w:p>
        </w:tc>
      </w:tr>
      <w:tr w:rsidR="00C923A6" w:rsidRPr="00C923A6" w14:paraId="5864829B" w14:textId="77777777" w:rsidTr="00F95192">
        <w:trPr>
          <w:trHeight w:val="2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AF579"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7E7BE"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2341F"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669C5"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10</w:t>
            </w:r>
          </w:p>
        </w:tc>
      </w:tr>
      <w:tr w:rsidR="00C923A6" w:rsidRPr="00C923A6" w14:paraId="20C0A389" w14:textId="77777777" w:rsidTr="00F95192">
        <w:trPr>
          <w:trHeight w:val="2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35E8F"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F5D27"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258CC4"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60EC0"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I1</w:t>
            </w:r>
          </w:p>
        </w:tc>
      </w:tr>
      <w:tr w:rsidR="00C923A6" w:rsidRPr="00C923A6" w14:paraId="507ED937" w14:textId="77777777" w:rsidTr="00F95192">
        <w:trPr>
          <w:trHeight w:val="2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E72B3"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2EBC8"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C3EAF"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AD901F"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I2</w:t>
            </w:r>
          </w:p>
        </w:tc>
      </w:tr>
      <w:tr w:rsidR="00C923A6" w:rsidRPr="00C923A6" w14:paraId="0E721073" w14:textId="77777777" w:rsidTr="00F95192">
        <w:trPr>
          <w:trHeight w:val="2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5FF8A9"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33187"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FE27C"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06BBD"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I3</w:t>
            </w:r>
          </w:p>
        </w:tc>
      </w:tr>
      <w:tr w:rsidR="00C923A6" w:rsidRPr="00C923A6" w14:paraId="78BFDA54" w14:textId="77777777" w:rsidTr="00F95192">
        <w:trPr>
          <w:trHeight w:val="2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DB6A3"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846128"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0227C"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7B88D"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I4</w:t>
            </w:r>
          </w:p>
        </w:tc>
      </w:tr>
      <w:tr w:rsidR="00C923A6" w:rsidRPr="00C923A6" w14:paraId="6B242ED5" w14:textId="77777777" w:rsidTr="00F95192">
        <w:trPr>
          <w:trHeight w:val="2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7B1F0"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E233E8"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EE1E88"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5F351"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I5</w:t>
            </w:r>
          </w:p>
        </w:tc>
      </w:tr>
      <w:tr w:rsidR="00C923A6" w:rsidRPr="00C923A6" w14:paraId="780A58B6" w14:textId="77777777" w:rsidTr="00F95192">
        <w:trPr>
          <w:trHeight w:val="2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59B5C"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60D89"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216F1"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6CAAE"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I6</w:t>
            </w:r>
          </w:p>
        </w:tc>
      </w:tr>
      <w:tr w:rsidR="00C923A6" w:rsidRPr="00C923A6" w14:paraId="17A476EB" w14:textId="77777777" w:rsidTr="00F95192">
        <w:trPr>
          <w:trHeight w:val="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A46B6"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77930C"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138E2"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003F4" w14:textId="77777777" w:rsidR="00C923A6" w:rsidRPr="00C923A6" w:rsidRDefault="00C923A6" w:rsidP="00F95192">
            <w:pPr>
              <w:spacing w:after="0" w:line="345" w:lineRule="atLeast"/>
              <w:ind w:left="300"/>
              <w:rPr>
                <w:rFonts w:ascii="Times New Roman" w:hAnsi="Times New Roman" w:cs="Times New Roman"/>
                <w:sz w:val="27"/>
                <w:szCs w:val="27"/>
              </w:rPr>
            </w:pPr>
            <w:r w:rsidRPr="00C923A6">
              <w:rPr>
                <w:rFonts w:ascii="Times New Roman" w:hAnsi="Times New Roman" w:cs="Times New Roman"/>
                <w:sz w:val="27"/>
                <w:szCs w:val="27"/>
              </w:rPr>
              <w:t>17</w:t>
            </w:r>
          </w:p>
        </w:tc>
      </w:tr>
    </w:tbl>
    <w:p w14:paraId="1B72CF98" w14:textId="77777777" w:rsidR="00C923A6" w:rsidRPr="00C923A6" w:rsidRDefault="00C923A6" w:rsidP="00C923A6">
      <w:pPr>
        <w:spacing w:after="0" w:line="259" w:lineRule="auto"/>
        <w:jc w:val="both"/>
        <w:rPr>
          <w:rFonts w:ascii="Times New Roman" w:hAnsi="Times New Roman" w:cs="Times New Roman"/>
          <w:sz w:val="27"/>
          <w:szCs w:val="27"/>
        </w:rPr>
      </w:pPr>
    </w:p>
    <w:p w14:paraId="1E92B2DE" w14:textId="77777777" w:rsidR="00C923A6" w:rsidRPr="00C923A6" w:rsidRDefault="00C923A6" w:rsidP="00C923A6">
      <w:pPr>
        <w:spacing w:after="0" w:line="259" w:lineRule="auto"/>
        <w:jc w:val="both"/>
        <w:rPr>
          <w:rFonts w:ascii="Times New Roman" w:hAnsi="Times New Roman" w:cs="Times New Roman"/>
          <w:sz w:val="27"/>
          <w:szCs w:val="27"/>
        </w:rPr>
      </w:pPr>
    </w:p>
    <w:p w14:paraId="7CE4AE69" w14:textId="77777777" w:rsidR="00C923A6" w:rsidRPr="00C923A6" w:rsidRDefault="00C923A6" w:rsidP="00C923A6">
      <w:pPr>
        <w:spacing w:after="0" w:line="259" w:lineRule="auto"/>
        <w:jc w:val="center"/>
        <w:rPr>
          <w:rFonts w:ascii="Times New Roman" w:hAnsi="Times New Roman" w:cs="Times New Roman"/>
          <w:sz w:val="27"/>
          <w:szCs w:val="27"/>
        </w:rPr>
      </w:pPr>
      <w:r w:rsidRPr="00C923A6">
        <w:rPr>
          <w:rFonts w:ascii="Times New Roman" w:hAnsi="Times New Roman" w:cs="Times New Roman"/>
          <w:sz w:val="27"/>
          <w:szCs w:val="27"/>
        </w:rPr>
        <w:t>Function Table of 8*1 Multiplexer.</w:t>
      </w:r>
    </w:p>
    <w:p w14:paraId="6C03E216" w14:textId="77777777" w:rsidR="00C923A6" w:rsidRPr="00C923A6" w:rsidRDefault="00C923A6" w:rsidP="00C923A6">
      <w:pPr>
        <w:spacing w:after="0" w:line="259" w:lineRule="auto"/>
        <w:jc w:val="center"/>
        <w:rPr>
          <w:rFonts w:ascii="Times New Roman" w:hAnsi="Times New Roman" w:cs="Times New Roman"/>
          <w:sz w:val="27"/>
          <w:szCs w:val="27"/>
        </w:rPr>
      </w:pPr>
    </w:p>
    <w:p w14:paraId="6C054E37"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sz w:val="27"/>
          <w:szCs w:val="27"/>
        </w:rPr>
        <w:t>Questions for Practice:</w:t>
      </w:r>
    </w:p>
    <w:p w14:paraId="2296874C" w14:textId="77777777" w:rsidR="00C923A6" w:rsidRPr="00C923A6" w:rsidRDefault="00C923A6" w:rsidP="00C923A6">
      <w:pPr>
        <w:pStyle w:val="ListParagraph"/>
        <w:numPr>
          <w:ilvl w:val="1"/>
          <w:numId w:val="12"/>
        </w:numPr>
        <w:suppressAutoHyphens w:val="0"/>
        <w:spacing w:after="0" w:line="259" w:lineRule="auto"/>
        <w:rPr>
          <w:rFonts w:ascii="Times New Roman" w:hAnsi="Times New Roman" w:cs="Times New Roman"/>
          <w:sz w:val="27"/>
          <w:szCs w:val="27"/>
        </w:rPr>
      </w:pPr>
      <w:r w:rsidRPr="00C923A6">
        <w:rPr>
          <w:rFonts w:ascii="Times New Roman" w:hAnsi="Times New Roman" w:cs="Times New Roman"/>
          <w:sz w:val="27"/>
          <w:szCs w:val="27"/>
        </w:rPr>
        <w:t xml:space="preserve">Design 4*1 MUX using Universal Gates </w:t>
      </w:r>
      <w:proofErr w:type="spellStart"/>
      <w:r w:rsidRPr="00C923A6">
        <w:rPr>
          <w:rFonts w:ascii="Times New Roman" w:hAnsi="Times New Roman" w:cs="Times New Roman"/>
          <w:sz w:val="27"/>
          <w:szCs w:val="27"/>
        </w:rPr>
        <w:t>Nand</w:t>
      </w:r>
      <w:proofErr w:type="spellEnd"/>
      <w:r w:rsidRPr="00C923A6">
        <w:rPr>
          <w:rFonts w:ascii="Times New Roman" w:hAnsi="Times New Roman" w:cs="Times New Roman"/>
          <w:sz w:val="27"/>
          <w:szCs w:val="27"/>
        </w:rPr>
        <w:t xml:space="preserve"> and Nor.</w:t>
      </w:r>
    </w:p>
    <w:p w14:paraId="03D13712" w14:textId="77777777" w:rsidR="00C923A6" w:rsidRPr="00C923A6" w:rsidRDefault="00C923A6" w:rsidP="00C923A6">
      <w:pPr>
        <w:pStyle w:val="ListParagraph"/>
        <w:numPr>
          <w:ilvl w:val="1"/>
          <w:numId w:val="12"/>
        </w:numPr>
        <w:suppressAutoHyphens w:val="0"/>
        <w:spacing w:after="0" w:line="259" w:lineRule="auto"/>
        <w:rPr>
          <w:rFonts w:ascii="Times New Roman" w:hAnsi="Times New Roman" w:cs="Times New Roman"/>
          <w:sz w:val="27"/>
          <w:szCs w:val="27"/>
        </w:rPr>
      </w:pPr>
      <w:r w:rsidRPr="00C923A6">
        <w:rPr>
          <w:rFonts w:ascii="Times New Roman" w:hAnsi="Times New Roman" w:cs="Times New Roman"/>
          <w:sz w:val="27"/>
          <w:szCs w:val="27"/>
        </w:rPr>
        <w:lastRenderedPageBreak/>
        <w:t xml:space="preserve">Design 8*1 MUX using Universal Gates </w:t>
      </w:r>
      <w:proofErr w:type="spellStart"/>
      <w:r w:rsidRPr="00C923A6">
        <w:rPr>
          <w:rFonts w:ascii="Times New Roman" w:hAnsi="Times New Roman" w:cs="Times New Roman"/>
          <w:sz w:val="27"/>
          <w:szCs w:val="27"/>
        </w:rPr>
        <w:t>Nand</w:t>
      </w:r>
      <w:proofErr w:type="spellEnd"/>
      <w:r w:rsidRPr="00C923A6">
        <w:rPr>
          <w:rFonts w:ascii="Times New Roman" w:hAnsi="Times New Roman" w:cs="Times New Roman"/>
          <w:sz w:val="27"/>
          <w:szCs w:val="27"/>
        </w:rPr>
        <w:t xml:space="preserve"> and Nor.</w:t>
      </w:r>
    </w:p>
    <w:p w14:paraId="0C3A5375" w14:textId="77777777" w:rsidR="00C923A6" w:rsidRPr="00C923A6" w:rsidRDefault="00C923A6" w:rsidP="00C923A6">
      <w:pPr>
        <w:spacing w:after="0" w:line="259" w:lineRule="auto"/>
        <w:rPr>
          <w:rFonts w:ascii="Times New Roman" w:hAnsi="Times New Roman" w:cs="Times New Roman"/>
          <w:sz w:val="27"/>
          <w:szCs w:val="27"/>
        </w:rPr>
      </w:pPr>
      <w:r w:rsidRPr="00C923A6">
        <w:rPr>
          <w:rFonts w:ascii="Times New Roman" w:hAnsi="Times New Roman" w:cs="Times New Roman"/>
          <w:sz w:val="27"/>
          <w:szCs w:val="27"/>
        </w:rPr>
        <w:t>Questions:</w:t>
      </w:r>
    </w:p>
    <w:p w14:paraId="34A05F89" w14:textId="77777777" w:rsidR="00C923A6" w:rsidRPr="00C923A6" w:rsidRDefault="00C923A6" w:rsidP="00C923A6">
      <w:pPr>
        <w:pStyle w:val="ListParagraph"/>
        <w:numPr>
          <w:ilvl w:val="0"/>
          <w:numId w:val="14"/>
        </w:numPr>
        <w:suppressAutoHyphens w:val="0"/>
        <w:spacing w:after="0" w:line="259" w:lineRule="auto"/>
        <w:rPr>
          <w:rFonts w:ascii="Times New Roman" w:hAnsi="Times New Roman" w:cs="Times New Roman"/>
          <w:sz w:val="27"/>
          <w:szCs w:val="27"/>
        </w:rPr>
      </w:pPr>
      <w:r w:rsidRPr="00C923A6">
        <w:rPr>
          <w:rFonts w:ascii="Times New Roman" w:hAnsi="Times New Roman" w:cs="Times New Roman"/>
          <w:sz w:val="27"/>
          <w:szCs w:val="27"/>
        </w:rPr>
        <w:t>Describe Multiplexers.</w:t>
      </w:r>
    </w:p>
    <w:p w14:paraId="077DCECF" w14:textId="77777777" w:rsidR="00C923A6" w:rsidRPr="00C923A6" w:rsidRDefault="00C923A6" w:rsidP="00C923A6">
      <w:pPr>
        <w:pStyle w:val="ListParagraph"/>
        <w:numPr>
          <w:ilvl w:val="0"/>
          <w:numId w:val="14"/>
        </w:numPr>
        <w:suppressAutoHyphens w:val="0"/>
        <w:spacing w:after="0" w:line="259" w:lineRule="auto"/>
        <w:rPr>
          <w:rFonts w:ascii="Times New Roman" w:hAnsi="Times New Roman" w:cs="Times New Roman"/>
          <w:sz w:val="27"/>
          <w:szCs w:val="27"/>
        </w:rPr>
      </w:pPr>
      <w:r w:rsidRPr="00C923A6">
        <w:rPr>
          <w:rFonts w:ascii="Times New Roman" w:hAnsi="Times New Roman" w:cs="Times New Roman"/>
          <w:sz w:val="27"/>
          <w:szCs w:val="27"/>
        </w:rPr>
        <w:t>State the Applications of Multiplexers.</w:t>
      </w:r>
    </w:p>
    <w:p w14:paraId="00738BFB" w14:textId="77777777" w:rsidR="00C923A6" w:rsidRPr="00C923A6" w:rsidRDefault="00C923A6" w:rsidP="00C923A6">
      <w:pPr>
        <w:pStyle w:val="ListParagraph"/>
        <w:spacing w:after="0" w:line="259" w:lineRule="auto"/>
        <w:rPr>
          <w:rFonts w:ascii="Times New Roman" w:hAnsi="Times New Roman" w:cs="Times New Roman"/>
          <w:sz w:val="27"/>
          <w:szCs w:val="27"/>
        </w:rPr>
      </w:pPr>
    </w:p>
    <w:p w14:paraId="6BCDD92C" w14:textId="77777777" w:rsidR="00C923A6" w:rsidRPr="00C923A6" w:rsidRDefault="00C923A6" w:rsidP="00C923A6">
      <w:pPr>
        <w:pStyle w:val="ListParagraph"/>
        <w:numPr>
          <w:ilvl w:val="0"/>
          <w:numId w:val="14"/>
        </w:numPr>
        <w:suppressAutoHyphens w:val="0"/>
        <w:spacing w:after="0" w:line="259" w:lineRule="auto"/>
        <w:rPr>
          <w:rFonts w:ascii="Times New Roman" w:hAnsi="Times New Roman" w:cs="Times New Roman"/>
          <w:sz w:val="27"/>
          <w:szCs w:val="27"/>
        </w:rPr>
      </w:pPr>
      <w:r w:rsidRPr="00C923A6">
        <w:rPr>
          <w:rFonts w:ascii="Times New Roman" w:hAnsi="Times New Roman" w:cs="Times New Roman"/>
          <w:sz w:val="27"/>
          <w:szCs w:val="27"/>
        </w:rPr>
        <w:t>List Applications and usage of Multiplexers.</w:t>
      </w:r>
    </w:p>
    <w:p w14:paraId="0C2113ED" w14:textId="6C0619C7" w:rsidR="00C923A6" w:rsidRPr="00C923A6" w:rsidRDefault="00C923A6" w:rsidP="003456FC">
      <w:pPr>
        <w:spacing w:after="0"/>
        <w:rPr>
          <w:rFonts w:ascii="Times New Roman" w:hAnsi="Times New Roman" w:cs="Times New Roman"/>
          <w:sz w:val="27"/>
          <w:szCs w:val="27"/>
        </w:rPr>
      </w:pPr>
    </w:p>
    <w:p w14:paraId="4117C75A" w14:textId="48479C70" w:rsidR="00C923A6" w:rsidRPr="00C923A6" w:rsidRDefault="00C923A6" w:rsidP="003456FC">
      <w:pPr>
        <w:spacing w:after="0"/>
        <w:rPr>
          <w:rFonts w:ascii="Times New Roman" w:hAnsi="Times New Roman" w:cs="Times New Roman"/>
          <w:sz w:val="27"/>
          <w:szCs w:val="27"/>
        </w:rPr>
      </w:pPr>
    </w:p>
    <w:p w14:paraId="7E495F3B" w14:textId="5FD765E0" w:rsidR="00C923A6" w:rsidRPr="00C923A6" w:rsidRDefault="00C923A6" w:rsidP="003456FC">
      <w:pPr>
        <w:spacing w:after="0"/>
        <w:rPr>
          <w:rFonts w:ascii="Times New Roman" w:hAnsi="Times New Roman" w:cs="Times New Roman"/>
          <w:sz w:val="27"/>
          <w:szCs w:val="27"/>
        </w:rPr>
      </w:pPr>
    </w:p>
    <w:p w14:paraId="656C1D90" w14:textId="7FB6F952" w:rsidR="00C923A6" w:rsidRPr="00C923A6" w:rsidRDefault="00C923A6" w:rsidP="003456FC">
      <w:pPr>
        <w:spacing w:after="0"/>
        <w:rPr>
          <w:rFonts w:ascii="Times New Roman" w:hAnsi="Times New Roman" w:cs="Times New Roman"/>
          <w:sz w:val="27"/>
          <w:szCs w:val="27"/>
        </w:rPr>
      </w:pPr>
    </w:p>
    <w:p w14:paraId="2987C117" w14:textId="58076466" w:rsidR="00C923A6" w:rsidRPr="00C923A6" w:rsidRDefault="00C923A6" w:rsidP="003456FC">
      <w:pPr>
        <w:spacing w:after="0"/>
        <w:rPr>
          <w:rFonts w:ascii="Times New Roman" w:hAnsi="Times New Roman" w:cs="Times New Roman"/>
          <w:sz w:val="27"/>
          <w:szCs w:val="27"/>
        </w:rPr>
      </w:pPr>
    </w:p>
    <w:p w14:paraId="2EA37D1D" w14:textId="51039621" w:rsidR="00C923A6" w:rsidRPr="00C923A6" w:rsidRDefault="00C923A6" w:rsidP="003456FC">
      <w:pPr>
        <w:spacing w:after="0"/>
        <w:rPr>
          <w:rFonts w:ascii="Times New Roman" w:hAnsi="Times New Roman" w:cs="Times New Roman"/>
          <w:sz w:val="27"/>
          <w:szCs w:val="27"/>
        </w:rPr>
      </w:pPr>
    </w:p>
    <w:p w14:paraId="11A34C9A" w14:textId="40BE76E7" w:rsidR="00C923A6" w:rsidRPr="00C923A6" w:rsidRDefault="00C923A6" w:rsidP="003456FC">
      <w:pPr>
        <w:spacing w:after="0"/>
        <w:rPr>
          <w:rFonts w:ascii="Times New Roman" w:hAnsi="Times New Roman" w:cs="Times New Roman"/>
          <w:sz w:val="27"/>
          <w:szCs w:val="27"/>
        </w:rPr>
      </w:pPr>
    </w:p>
    <w:p w14:paraId="65E45648" w14:textId="03CEE43F" w:rsidR="00C923A6" w:rsidRPr="00C923A6" w:rsidRDefault="00C923A6" w:rsidP="003456FC">
      <w:pPr>
        <w:spacing w:after="0"/>
        <w:rPr>
          <w:rFonts w:ascii="Times New Roman" w:hAnsi="Times New Roman" w:cs="Times New Roman"/>
          <w:sz w:val="27"/>
          <w:szCs w:val="27"/>
        </w:rPr>
      </w:pPr>
    </w:p>
    <w:p w14:paraId="3317016E" w14:textId="149EA9D0" w:rsidR="00C923A6" w:rsidRPr="00C923A6" w:rsidRDefault="00C923A6" w:rsidP="003456FC">
      <w:pPr>
        <w:spacing w:after="0"/>
        <w:rPr>
          <w:rFonts w:ascii="Times New Roman" w:hAnsi="Times New Roman" w:cs="Times New Roman"/>
          <w:sz w:val="27"/>
          <w:szCs w:val="27"/>
        </w:rPr>
      </w:pPr>
    </w:p>
    <w:p w14:paraId="25E543AA" w14:textId="6761A5F3" w:rsidR="00C923A6" w:rsidRPr="00C923A6" w:rsidRDefault="00C923A6" w:rsidP="003456FC">
      <w:pPr>
        <w:spacing w:after="0"/>
        <w:rPr>
          <w:rFonts w:ascii="Times New Roman" w:hAnsi="Times New Roman" w:cs="Times New Roman"/>
          <w:sz w:val="27"/>
          <w:szCs w:val="27"/>
        </w:rPr>
      </w:pPr>
    </w:p>
    <w:p w14:paraId="28284946" w14:textId="2C8FCEC8" w:rsidR="00C923A6" w:rsidRPr="00C923A6" w:rsidRDefault="00C923A6" w:rsidP="003456FC">
      <w:pPr>
        <w:spacing w:after="0"/>
        <w:rPr>
          <w:rFonts w:ascii="Times New Roman" w:hAnsi="Times New Roman" w:cs="Times New Roman"/>
          <w:sz w:val="27"/>
          <w:szCs w:val="27"/>
        </w:rPr>
      </w:pPr>
    </w:p>
    <w:p w14:paraId="23FCAC05" w14:textId="2F5FFBBB" w:rsidR="00C923A6" w:rsidRPr="00C923A6" w:rsidRDefault="00C923A6" w:rsidP="003456FC">
      <w:pPr>
        <w:spacing w:after="0"/>
        <w:rPr>
          <w:rFonts w:ascii="Times New Roman" w:hAnsi="Times New Roman" w:cs="Times New Roman"/>
          <w:sz w:val="27"/>
          <w:szCs w:val="27"/>
        </w:rPr>
      </w:pPr>
    </w:p>
    <w:p w14:paraId="10490C74" w14:textId="5D6F779C" w:rsidR="00C923A6" w:rsidRPr="00C923A6" w:rsidRDefault="00C923A6" w:rsidP="003456FC">
      <w:pPr>
        <w:spacing w:after="0"/>
        <w:rPr>
          <w:rFonts w:ascii="Times New Roman" w:hAnsi="Times New Roman" w:cs="Times New Roman"/>
          <w:sz w:val="27"/>
          <w:szCs w:val="27"/>
        </w:rPr>
      </w:pPr>
    </w:p>
    <w:p w14:paraId="184C81BA" w14:textId="4A197F2E" w:rsidR="00C923A6" w:rsidRPr="00C923A6" w:rsidRDefault="00C923A6" w:rsidP="003456FC">
      <w:pPr>
        <w:spacing w:after="0"/>
        <w:rPr>
          <w:rFonts w:ascii="Times New Roman" w:hAnsi="Times New Roman" w:cs="Times New Roman"/>
          <w:sz w:val="27"/>
          <w:szCs w:val="27"/>
        </w:rPr>
      </w:pPr>
    </w:p>
    <w:p w14:paraId="4F30F3E8" w14:textId="2409F036" w:rsidR="00C923A6" w:rsidRPr="00C923A6" w:rsidRDefault="00C923A6" w:rsidP="003456FC">
      <w:pPr>
        <w:spacing w:after="0"/>
        <w:rPr>
          <w:rFonts w:ascii="Times New Roman" w:hAnsi="Times New Roman" w:cs="Times New Roman"/>
          <w:sz w:val="27"/>
          <w:szCs w:val="27"/>
        </w:rPr>
      </w:pPr>
    </w:p>
    <w:p w14:paraId="2C5114CB" w14:textId="3D978D08" w:rsidR="00C923A6" w:rsidRPr="00C923A6" w:rsidRDefault="00C923A6" w:rsidP="003456FC">
      <w:pPr>
        <w:spacing w:after="0"/>
        <w:rPr>
          <w:rFonts w:ascii="Times New Roman" w:hAnsi="Times New Roman" w:cs="Times New Roman"/>
          <w:sz w:val="27"/>
          <w:szCs w:val="27"/>
        </w:rPr>
      </w:pPr>
    </w:p>
    <w:p w14:paraId="7A0A4B36" w14:textId="77F4589D" w:rsidR="00C923A6" w:rsidRPr="00C923A6" w:rsidRDefault="00C923A6" w:rsidP="003456FC">
      <w:pPr>
        <w:spacing w:after="0"/>
        <w:rPr>
          <w:rFonts w:ascii="Times New Roman" w:hAnsi="Times New Roman" w:cs="Times New Roman"/>
          <w:sz w:val="27"/>
          <w:szCs w:val="27"/>
        </w:rPr>
      </w:pPr>
    </w:p>
    <w:p w14:paraId="73F884EE" w14:textId="20108F15" w:rsidR="00C923A6" w:rsidRPr="00C923A6" w:rsidRDefault="00C923A6" w:rsidP="003456FC">
      <w:pPr>
        <w:spacing w:after="0"/>
        <w:rPr>
          <w:rFonts w:ascii="Times New Roman" w:hAnsi="Times New Roman" w:cs="Times New Roman"/>
          <w:sz w:val="27"/>
          <w:szCs w:val="27"/>
        </w:rPr>
      </w:pPr>
    </w:p>
    <w:p w14:paraId="364DCC68" w14:textId="61A778F6" w:rsidR="00C923A6" w:rsidRPr="00C923A6" w:rsidRDefault="00C923A6" w:rsidP="003456FC">
      <w:pPr>
        <w:spacing w:after="0"/>
        <w:rPr>
          <w:rFonts w:ascii="Times New Roman" w:hAnsi="Times New Roman" w:cs="Times New Roman"/>
          <w:sz w:val="27"/>
          <w:szCs w:val="27"/>
        </w:rPr>
      </w:pPr>
    </w:p>
    <w:p w14:paraId="70D864A2" w14:textId="389990F0" w:rsidR="00C923A6" w:rsidRPr="00C923A6" w:rsidRDefault="00C923A6" w:rsidP="003456FC">
      <w:pPr>
        <w:spacing w:after="0"/>
        <w:rPr>
          <w:rFonts w:ascii="Times New Roman" w:hAnsi="Times New Roman" w:cs="Times New Roman"/>
          <w:sz w:val="27"/>
          <w:szCs w:val="27"/>
        </w:rPr>
      </w:pPr>
    </w:p>
    <w:p w14:paraId="765A2B37" w14:textId="7C38C9A0" w:rsidR="00C923A6" w:rsidRPr="00C923A6" w:rsidRDefault="00C923A6" w:rsidP="003456FC">
      <w:pPr>
        <w:spacing w:after="0"/>
        <w:rPr>
          <w:rFonts w:ascii="Times New Roman" w:hAnsi="Times New Roman" w:cs="Times New Roman"/>
          <w:sz w:val="27"/>
          <w:szCs w:val="27"/>
        </w:rPr>
      </w:pPr>
    </w:p>
    <w:p w14:paraId="299BE7A7" w14:textId="5D12B421" w:rsidR="00C923A6" w:rsidRPr="00C923A6" w:rsidRDefault="00C923A6" w:rsidP="003456FC">
      <w:pPr>
        <w:spacing w:after="0"/>
        <w:rPr>
          <w:rFonts w:ascii="Times New Roman" w:hAnsi="Times New Roman" w:cs="Times New Roman"/>
          <w:sz w:val="27"/>
          <w:szCs w:val="27"/>
        </w:rPr>
      </w:pPr>
    </w:p>
    <w:p w14:paraId="31953440" w14:textId="4402420F" w:rsidR="00C923A6" w:rsidRPr="00C923A6" w:rsidRDefault="00C923A6" w:rsidP="003456FC">
      <w:pPr>
        <w:spacing w:after="0"/>
        <w:rPr>
          <w:rFonts w:ascii="Times New Roman" w:hAnsi="Times New Roman" w:cs="Times New Roman"/>
          <w:sz w:val="27"/>
          <w:szCs w:val="27"/>
        </w:rPr>
      </w:pPr>
    </w:p>
    <w:p w14:paraId="25AD05E1" w14:textId="79C746B3" w:rsidR="00C923A6" w:rsidRPr="00C923A6" w:rsidRDefault="00C923A6" w:rsidP="003456FC">
      <w:pPr>
        <w:spacing w:after="0"/>
        <w:rPr>
          <w:rFonts w:ascii="Times New Roman" w:hAnsi="Times New Roman" w:cs="Times New Roman"/>
          <w:sz w:val="27"/>
          <w:szCs w:val="27"/>
        </w:rPr>
      </w:pPr>
    </w:p>
    <w:p w14:paraId="6CF0498B" w14:textId="594257E6" w:rsidR="00C923A6" w:rsidRPr="00C923A6" w:rsidRDefault="00C923A6" w:rsidP="003456FC">
      <w:pPr>
        <w:spacing w:after="0"/>
        <w:rPr>
          <w:rFonts w:ascii="Times New Roman" w:hAnsi="Times New Roman" w:cs="Times New Roman"/>
          <w:sz w:val="27"/>
          <w:szCs w:val="27"/>
        </w:rPr>
      </w:pPr>
    </w:p>
    <w:p w14:paraId="326A9510" w14:textId="3DE54B13" w:rsidR="00D00F7A" w:rsidRDefault="00D00F7A" w:rsidP="003456FC">
      <w:pPr>
        <w:spacing w:after="0"/>
        <w:rPr>
          <w:rFonts w:ascii="Times New Roman" w:hAnsi="Times New Roman" w:cs="Times New Roman"/>
          <w:sz w:val="27"/>
          <w:szCs w:val="27"/>
        </w:rPr>
      </w:pPr>
    </w:p>
    <w:p w14:paraId="207DDD97" w14:textId="17AA9A7D" w:rsidR="00D00F7A" w:rsidRDefault="00D00F7A" w:rsidP="003456FC">
      <w:pPr>
        <w:spacing w:after="0"/>
        <w:rPr>
          <w:rFonts w:ascii="Times New Roman" w:hAnsi="Times New Roman" w:cs="Times New Roman"/>
          <w:sz w:val="27"/>
          <w:szCs w:val="27"/>
        </w:rPr>
      </w:pPr>
    </w:p>
    <w:p w14:paraId="06F55C78" w14:textId="0DE91DC5" w:rsidR="00D00F7A" w:rsidRDefault="00D00F7A" w:rsidP="003456FC">
      <w:pPr>
        <w:spacing w:after="0"/>
        <w:rPr>
          <w:rFonts w:ascii="Times New Roman" w:hAnsi="Times New Roman" w:cs="Times New Roman"/>
          <w:sz w:val="27"/>
          <w:szCs w:val="27"/>
        </w:rPr>
      </w:pPr>
    </w:p>
    <w:p w14:paraId="4327CE8E" w14:textId="692BFC11" w:rsidR="00D00F7A" w:rsidRDefault="00D00F7A" w:rsidP="003456FC">
      <w:pPr>
        <w:spacing w:after="0"/>
        <w:rPr>
          <w:rFonts w:ascii="Times New Roman" w:hAnsi="Times New Roman" w:cs="Times New Roman"/>
          <w:sz w:val="27"/>
          <w:szCs w:val="27"/>
        </w:rPr>
      </w:pPr>
    </w:p>
    <w:p w14:paraId="57721A40" w14:textId="77777777" w:rsidR="00D00F7A" w:rsidRPr="00C923A6" w:rsidRDefault="00D00F7A" w:rsidP="003456FC">
      <w:pPr>
        <w:spacing w:after="0"/>
        <w:rPr>
          <w:rFonts w:ascii="Times New Roman" w:hAnsi="Times New Roman" w:cs="Times New Roman"/>
          <w:sz w:val="27"/>
          <w:szCs w:val="27"/>
        </w:rPr>
      </w:pPr>
    </w:p>
    <w:p w14:paraId="11FD2182" w14:textId="77777777" w:rsidR="003E60AF" w:rsidRPr="00C923A6" w:rsidRDefault="003E60AF" w:rsidP="003456FC">
      <w:pPr>
        <w:spacing w:after="0"/>
        <w:jc w:val="center"/>
        <w:rPr>
          <w:rFonts w:ascii="Times New Roman" w:hAnsi="Times New Roman" w:cs="Times New Roman"/>
          <w:b/>
          <w:sz w:val="27"/>
          <w:szCs w:val="27"/>
          <w:u w:val="single"/>
        </w:rPr>
      </w:pPr>
      <w:r w:rsidRPr="00C923A6">
        <w:rPr>
          <w:rFonts w:ascii="Times New Roman" w:hAnsi="Times New Roman" w:cs="Times New Roman"/>
          <w:b/>
          <w:sz w:val="27"/>
          <w:szCs w:val="27"/>
          <w:u w:val="single"/>
        </w:rPr>
        <w:lastRenderedPageBreak/>
        <w:t>Experiment 5</w:t>
      </w:r>
    </w:p>
    <w:p w14:paraId="36FB2855" w14:textId="77777777" w:rsidR="003E60AF" w:rsidRPr="00C923A6" w:rsidRDefault="003E60AF" w:rsidP="00AE6EEE">
      <w:pPr>
        <w:spacing w:after="0"/>
        <w:rPr>
          <w:rFonts w:ascii="Times New Roman" w:hAnsi="Times New Roman" w:cs="Times New Roman"/>
          <w:b/>
          <w:sz w:val="27"/>
          <w:szCs w:val="27"/>
          <w:u w:val="single"/>
        </w:rPr>
      </w:pPr>
    </w:p>
    <w:p w14:paraId="5C470FE1" w14:textId="77777777" w:rsidR="00AE6EEE" w:rsidRPr="00C923A6" w:rsidRDefault="0052629F" w:rsidP="00AE6EEE">
      <w:pPr>
        <w:spacing w:after="0"/>
        <w:rPr>
          <w:rFonts w:ascii="Times New Roman" w:eastAsia="CIDFont+F2" w:hAnsi="Times New Roman" w:cs="Times New Roman"/>
          <w:sz w:val="27"/>
          <w:szCs w:val="27"/>
        </w:rPr>
      </w:pPr>
      <w:r w:rsidRPr="00C923A6">
        <w:rPr>
          <w:rFonts w:ascii="Times New Roman" w:hAnsi="Times New Roman" w:cs="Times New Roman"/>
          <w:b/>
          <w:sz w:val="27"/>
          <w:szCs w:val="27"/>
          <w:u w:val="single"/>
        </w:rPr>
        <w:t>AIM:-</w:t>
      </w:r>
      <w:r w:rsidR="00D83B64" w:rsidRPr="00C923A6">
        <w:rPr>
          <w:rFonts w:ascii="Times New Roman" w:eastAsia="CIDFont+F2" w:hAnsi="Times New Roman" w:cs="Times New Roman"/>
          <w:sz w:val="27"/>
          <w:szCs w:val="27"/>
        </w:rPr>
        <w:t xml:space="preserve">   Verify the excitation tables of various FLIP-FLOPS</w:t>
      </w:r>
    </w:p>
    <w:p w14:paraId="2D392420" w14:textId="77777777" w:rsidR="00BE2843" w:rsidRPr="00C923A6" w:rsidRDefault="00BE2843" w:rsidP="00AE6EEE">
      <w:pPr>
        <w:spacing w:after="0"/>
        <w:rPr>
          <w:rFonts w:ascii="Times New Roman" w:eastAsia="CIDFont+F2" w:hAnsi="Times New Roman" w:cs="Times New Roman"/>
          <w:sz w:val="27"/>
          <w:szCs w:val="27"/>
        </w:rPr>
      </w:pPr>
      <w:r w:rsidRPr="00C923A6">
        <w:rPr>
          <w:rFonts w:ascii="Times New Roman" w:hAnsi="Times New Roman" w:cs="Times New Roman"/>
          <w:sz w:val="27"/>
          <w:szCs w:val="27"/>
        </w:rPr>
        <w:t xml:space="preserve"> </w:t>
      </w:r>
    </w:p>
    <w:p w14:paraId="042B9CFF" w14:textId="77777777" w:rsidR="00AE6EEE" w:rsidRPr="00C923A6" w:rsidRDefault="00BE2843" w:rsidP="000D2B6B">
      <w:pPr>
        <w:tabs>
          <w:tab w:val="left" w:pos="3660"/>
        </w:tabs>
        <w:rPr>
          <w:rFonts w:ascii="Times New Roman" w:hAnsi="Times New Roman" w:cs="Times New Roman"/>
          <w:sz w:val="27"/>
          <w:szCs w:val="27"/>
          <w:shd w:val="clear" w:color="auto" w:fill="FFFFFF"/>
        </w:rPr>
      </w:pPr>
      <w:r w:rsidRPr="00C923A6">
        <w:rPr>
          <w:rFonts w:ascii="Times New Roman" w:hAnsi="Times New Roman" w:cs="Times New Roman"/>
          <w:b/>
          <w:sz w:val="27"/>
          <w:szCs w:val="27"/>
        </w:rPr>
        <w:t>Theory:</w:t>
      </w:r>
      <w:r w:rsidRPr="00C923A6">
        <w:rPr>
          <w:rFonts w:ascii="Times New Roman" w:hAnsi="Times New Roman" w:cs="Times New Roman"/>
          <w:sz w:val="27"/>
          <w:szCs w:val="27"/>
        </w:rPr>
        <w:t xml:space="preserve"> Logic circuits for digital systems are either combinational or sequential. The output of combinational circuits depends only on the current inputs. In contrast, sequential circuit depends not only on the current value of the input but also upon the internal state of the circuit. Basic building blocks (memory elements) of a sequential circuit are the flip-flops (FFs). </w:t>
      </w:r>
      <w:r w:rsidR="00AE6EEE" w:rsidRPr="00C923A6">
        <w:rPr>
          <w:rFonts w:ascii="Times New Roman" w:hAnsi="Times New Roman" w:cs="Times New Roman"/>
          <w:color w:val="202122"/>
          <w:sz w:val="27"/>
          <w:szCs w:val="27"/>
          <w:shd w:val="clear" w:color="auto" w:fill="FFFFFF"/>
        </w:rPr>
        <w:t>A flip-flop is a device which stores a single </w:t>
      </w:r>
      <w:r w:rsidR="00AE6EEE" w:rsidRPr="00C923A6">
        <w:rPr>
          <w:rFonts w:ascii="Times New Roman" w:hAnsi="Times New Roman" w:cs="Times New Roman"/>
          <w:i/>
          <w:iCs/>
          <w:color w:val="202122"/>
          <w:sz w:val="27"/>
          <w:szCs w:val="27"/>
          <w:shd w:val="clear" w:color="auto" w:fill="FFFFFF"/>
        </w:rPr>
        <w:t>bit</w:t>
      </w:r>
      <w:r w:rsidR="00AE6EEE" w:rsidRPr="00C923A6">
        <w:rPr>
          <w:rFonts w:ascii="Times New Roman" w:hAnsi="Times New Roman" w:cs="Times New Roman"/>
          <w:color w:val="202122"/>
          <w:sz w:val="27"/>
          <w:szCs w:val="27"/>
          <w:shd w:val="clear" w:color="auto" w:fill="FFFFFF"/>
        </w:rPr>
        <w:t> (binary digit) of data; one of its two states represents a "one" and the other represents a "zero". Such data storage can be used for storage of </w:t>
      </w:r>
      <w:r w:rsidR="00AE6EEE" w:rsidRPr="00C923A6">
        <w:rPr>
          <w:rFonts w:ascii="Times New Roman" w:hAnsi="Times New Roman" w:cs="Times New Roman"/>
          <w:i/>
          <w:iCs/>
          <w:color w:val="202122"/>
          <w:sz w:val="27"/>
          <w:szCs w:val="27"/>
          <w:shd w:val="clear" w:color="auto" w:fill="FFFFFF"/>
        </w:rPr>
        <w:t>state</w:t>
      </w:r>
      <w:r w:rsidR="00AE6EEE" w:rsidRPr="00C923A6">
        <w:rPr>
          <w:rFonts w:ascii="Times New Roman" w:hAnsi="Times New Roman" w:cs="Times New Roman"/>
          <w:color w:val="202122"/>
          <w:sz w:val="27"/>
          <w:szCs w:val="27"/>
          <w:shd w:val="clear" w:color="auto" w:fill="FFFFFF"/>
        </w:rPr>
        <w:t>, and such a circuit is described as </w:t>
      </w:r>
      <w:r w:rsidR="00AE6EEE" w:rsidRPr="00C923A6">
        <w:rPr>
          <w:rFonts w:ascii="Times New Roman" w:hAnsi="Times New Roman" w:cs="Times New Roman"/>
          <w:sz w:val="27"/>
          <w:szCs w:val="27"/>
          <w:shd w:val="clear" w:color="auto" w:fill="FFFFFF"/>
        </w:rPr>
        <w:t xml:space="preserve">sequential logic </w:t>
      </w:r>
    </w:p>
    <w:p w14:paraId="18328D0D" w14:textId="77777777" w:rsidR="00AE6EEE" w:rsidRPr="00C923A6" w:rsidRDefault="00AE6EEE" w:rsidP="000D2B6B">
      <w:pPr>
        <w:tabs>
          <w:tab w:val="left" w:pos="3660"/>
        </w:tabs>
        <w:rPr>
          <w:rFonts w:ascii="Times New Roman" w:hAnsi="Times New Roman" w:cs="Times New Roman"/>
          <w:sz w:val="27"/>
          <w:szCs w:val="27"/>
          <w:shd w:val="clear" w:color="auto" w:fill="FFFFFF"/>
        </w:rPr>
      </w:pPr>
      <w:r w:rsidRPr="00C923A6">
        <w:rPr>
          <w:rFonts w:ascii="Times New Roman" w:hAnsi="Times New Roman" w:cs="Times New Roman"/>
          <w:sz w:val="27"/>
          <w:szCs w:val="27"/>
          <w:shd w:val="clear" w:color="auto" w:fill="FFFFFF"/>
        </w:rPr>
        <w:t>There are four Flip-Flops as follows-</w:t>
      </w:r>
    </w:p>
    <w:p w14:paraId="6659D7DA" w14:textId="77777777" w:rsidR="00AE6EEE" w:rsidRPr="00C923A6" w:rsidRDefault="00AE6EEE" w:rsidP="00AE6EEE">
      <w:pPr>
        <w:numPr>
          <w:ilvl w:val="0"/>
          <w:numId w:val="6"/>
        </w:numPr>
        <w:suppressAutoHyphens w:val="0"/>
        <w:spacing w:before="100" w:beforeAutospacing="1" w:after="75" w:line="240" w:lineRule="auto"/>
        <w:rPr>
          <w:rFonts w:ascii="Times New Roman" w:eastAsia="Times New Roman" w:hAnsi="Times New Roman" w:cs="Times New Roman"/>
          <w:sz w:val="27"/>
          <w:szCs w:val="27"/>
        </w:rPr>
      </w:pPr>
      <w:r w:rsidRPr="00C923A6">
        <w:rPr>
          <w:rFonts w:ascii="Times New Roman" w:eastAsia="Times New Roman" w:hAnsi="Times New Roman" w:cs="Times New Roman"/>
          <w:sz w:val="27"/>
          <w:szCs w:val="27"/>
        </w:rPr>
        <w:t>SR Flip-Flop</w:t>
      </w:r>
    </w:p>
    <w:p w14:paraId="1FBAC5E0" w14:textId="77777777" w:rsidR="00AE6EEE" w:rsidRPr="00C923A6" w:rsidRDefault="00AE6EEE" w:rsidP="00AE6EEE">
      <w:pPr>
        <w:numPr>
          <w:ilvl w:val="0"/>
          <w:numId w:val="6"/>
        </w:numPr>
        <w:suppressAutoHyphens w:val="0"/>
        <w:spacing w:before="100" w:beforeAutospacing="1" w:after="75" w:line="240" w:lineRule="auto"/>
        <w:rPr>
          <w:rFonts w:ascii="Times New Roman" w:eastAsia="Times New Roman" w:hAnsi="Times New Roman" w:cs="Times New Roman"/>
          <w:sz w:val="27"/>
          <w:szCs w:val="27"/>
        </w:rPr>
      </w:pPr>
      <w:r w:rsidRPr="00C923A6">
        <w:rPr>
          <w:rFonts w:ascii="Times New Roman" w:eastAsia="Times New Roman" w:hAnsi="Times New Roman" w:cs="Times New Roman"/>
          <w:sz w:val="27"/>
          <w:szCs w:val="27"/>
        </w:rPr>
        <w:t>D Flip-Flop</w:t>
      </w:r>
    </w:p>
    <w:p w14:paraId="5B45E9A1" w14:textId="77777777" w:rsidR="00AE6EEE" w:rsidRPr="00C923A6" w:rsidRDefault="00AE6EEE" w:rsidP="00AE6EEE">
      <w:pPr>
        <w:numPr>
          <w:ilvl w:val="0"/>
          <w:numId w:val="6"/>
        </w:numPr>
        <w:suppressAutoHyphens w:val="0"/>
        <w:spacing w:before="100" w:beforeAutospacing="1" w:after="75" w:line="240" w:lineRule="auto"/>
        <w:rPr>
          <w:rFonts w:ascii="Times New Roman" w:eastAsia="Times New Roman" w:hAnsi="Times New Roman" w:cs="Times New Roman"/>
          <w:sz w:val="27"/>
          <w:szCs w:val="27"/>
        </w:rPr>
      </w:pPr>
      <w:r w:rsidRPr="00C923A6">
        <w:rPr>
          <w:rFonts w:ascii="Times New Roman" w:eastAsia="Times New Roman" w:hAnsi="Times New Roman" w:cs="Times New Roman"/>
          <w:sz w:val="27"/>
          <w:szCs w:val="27"/>
        </w:rPr>
        <w:t>JK Flip-Flop</w:t>
      </w:r>
    </w:p>
    <w:p w14:paraId="2420BBBA" w14:textId="77777777" w:rsidR="00AE6EEE" w:rsidRPr="00C923A6" w:rsidRDefault="00AE6EEE" w:rsidP="00AE6EEE">
      <w:pPr>
        <w:numPr>
          <w:ilvl w:val="0"/>
          <w:numId w:val="6"/>
        </w:numPr>
        <w:suppressAutoHyphens w:val="0"/>
        <w:spacing w:before="100" w:beforeAutospacing="1" w:after="75" w:line="240" w:lineRule="auto"/>
        <w:rPr>
          <w:rFonts w:ascii="Times New Roman" w:eastAsia="Times New Roman" w:hAnsi="Times New Roman" w:cs="Times New Roman"/>
          <w:sz w:val="27"/>
          <w:szCs w:val="27"/>
        </w:rPr>
      </w:pPr>
      <w:r w:rsidRPr="00C923A6">
        <w:rPr>
          <w:rFonts w:ascii="Times New Roman" w:eastAsia="Times New Roman" w:hAnsi="Times New Roman" w:cs="Times New Roman"/>
          <w:sz w:val="27"/>
          <w:szCs w:val="27"/>
        </w:rPr>
        <w:t>T Flip-Flop</w:t>
      </w:r>
    </w:p>
    <w:p w14:paraId="16CE9A2D" w14:textId="77777777" w:rsidR="00AE6EEE" w:rsidRPr="00C923A6" w:rsidRDefault="00AE6EEE" w:rsidP="000D2B6B">
      <w:pPr>
        <w:tabs>
          <w:tab w:val="left" w:pos="3660"/>
        </w:tabs>
        <w:rPr>
          <w:rFonts w:ascii="Times New Roman" w:hAnsi="Times New Roman" w:cs="Times New Roman"/>
          <w:sz w:val="27"/>
          <w:szCs w:val="27"/>
        </w:rPr>
      </w:pPr>
    </w:p>
    <w:p w14:paraId="0EFD6E64" w14:textId="77777777" w:rsidR="00AE6EEE" w:rsidRPr="00C923A6" w:rsidRDefault="00AE6EEE" w:rsidP="00AE6EEE">
      <w:pPr>
        <w:pStyle w:val="Heading2"/>
        <w:rPr>
          <w:rFonts w:eastAsia="Times New Roman" w:cs="Times New Roman"/>
          <w:bCs w:val="0"/>
          <w:sz w:val="27"/>
          <w:szCs w:val="27"/>
        </w:rPr>
      </w:pPr>
      <w:r w:rsidRPr="00C923A6">
        <w:rPr>
          <w:rFonts w:cs="Times New Roman"/>
          <w:bCs w:val="0"/>
          <w:sz w:val="27"/>
          <w:szCs w:val="27"/>
        </w:rPr>
        <w:t>SR Flip-Flop</w:t>
      </w:r>
    </w:p>
    <w:p w14:paraId="2B80B517" w14:textId="77777777" w:rsidR="006120F8" w:rsidRPr="00C923A6" w:rsidRDefault="00AE6EEE" w:rsidP="00AE6EEE">
      <w:pPr>
        <w:pStyle w:val="NormalWeb"/>
        <w:spacing w:before="120" w:after="144"/>
        <w:ind w:left="48" w:right="48"/>
        <w:jc w:val="both"/>
        <w:rPr>
          <w:color w:val="000000"/>
          <w:sz w:val="27"/>
          <w:szCs w:val="27"/>
        </w:rPr>
      </w:pPr>
      <w:r w:rsidRPr="00C923A6">
        <w:rPr>
          <w:color w:val="000000"/>
          <w:sz w:val="27"/>
          <w:szCs w:val="27"/>
        </w:rPr>
        <w:t xml:space="preserve">SR flip-flop operates with only positive clock transitions or negative clock transitions. Whereas, SR latch operates with enable signal. </w:t>
      </w:r>
    </w:p>
    <w:p w14:paraId="03B00721" w14:textId="77777777" w:rsidR="006120F8" w:rsidRPr="00C923A6" w:rsidRDefault="006120F8" w:rsidP="006120F8">
      <w:pPr>
        <w:pStyle w:val="NormalWeb"/>
        <w:ind w:right="48"/>
        <w:rPr>
          <w:rStyle w:val="mi"/>
          <w:b/>
          <w:color w:val="000000"/>
          <w:sz w:val="27"/>
          <w:szCs w:val="27"/>
          <w:bdr w:val="none" w:sz="0" w:space="0" w:color="auto" w:frame="1"/>
          <w:shd w:val="clear" w:color="auto" w:fill="FFFFFF"/>
        </w:rPr>
      </w:pPr>
      <w:r w:rsidRPr="00C923A6">
        <w:rPr>
          <w:rStyle w:val="mi"/>
          <w:b/>
          <w:color w:val="000000"/>
          <w:sz w:val="27"/>
          <w:szCs w:val="27"/>
          <w:u w:val="single"/>
          <w:bdr w:val="none" w:sz="0" w:space="0" w:color="auto" w:frame="1"/>
          <w:shd w:val="clear" w:color="auto" w:fill="FFFFFF"/>
        </w:rPr>
        <w:t>Block Diagram of SR Flip Flop &amp; Pin Diagram</w:t>
      </w:r>
      <w:r w:rsidRPr="00C923A6">
        <w:rPr>
          <w:rStyle w:val="mi"/>
          <w:b/>
          <w:color w:val="000000"/>
          <w:sz w:val="27"/>
          <w:szCs w:val="27"/>
          <w:bdr w:val="none" w:sz="0" w:space="0" w:color="auto" w:frame="1"/>
          <w:shd w:val="clear" w:color="auto" w:fill="FFFFFF"/>
        </w:rPr>
        <w:t>:</w:t>
      </w:r>
    </w:p>
    <w:p w14:paraId="130E3350" w14:textId="77777777" w:rsidR="006120F8" w:rsidRPr="00C923A6" w:rsidRDefault="006120F8" w:rsidP="006120F8">
      <w:pPr>
        <w:pStyle w:val="NormalWeb"/>
        <w:ind w:right="48"/>
        <w:jc w:val="center"/>
        <w:rPr>
          <w:rStyle w:val="mi"/>
          <w:b/>
          <w:color w:val="000000"/>
          <w:sz w:val="27"/>
          <w:szCs w:val="27"/>
          <w:bdr w:val="none" w:sz="0" w:space="0" w:color="auto" w:frame="1"/>
          <w:shd w:val="clear" w:color="auto" w:fill="FFFFFF"/>
        </w:rPr>
      </w:pPr>
      <w:r w:rsidRPr="00C923A6">
        <w:rPr>
          <w:b/>
          <w:bCs/>
          <w:noProof/>
          <w:sz w:val="27"/>
          <w:szCs w:val="27"/>
        </w:rPr>
        <w:drawing>
          <wp:inline distT="0" distB="0" distL="0" distR="0" wp14:anchorId="27CB58B5" wp14:editId="3F16E621">
            <wp:extent cx="2724150" cy="1774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0601" cy="1831148"/>
                    </a:xfrm>
                    <a:prstGeom prst="rect">
                      <a:avLst/>
                    </a:prstGeom>
                    <a:noFill/>
                    <a:ln>
                      <a:noFill/>
                    </a:ln>
                  </pic:spPr>
                </pic:pic>
              </a:graphicData>
            </a:graphic>
          </wp:inline>
        </w:drawing>
      </w:r>
    </w:p>
    <w:p w14:paraId="22D351FD" w14:textId="77777777" w:rsidR="006120F8" w:rsidRPr="00C923A6" w:rsidRDefault="006120F8" w:rsidP="00AE6EEE">
      <w:pPr>
        <w:pStyle w:val="NormalWeb"/>
        <w:spacing w:before="120" w:after="144"/>
        <w:ind w:left="48" w:right="48"/>
        <w:jc w:val="both"/>
        <w:rPr>
          <w:color w:val="000000"/>
          <w:sz w:val="27"/>
          <w:szCs w:val="27"/>
        </w:rPr>
      </w:pPr>
    </w:p>
    <w:p w14:paraId="1FFD2D28" w14:textId="77777777" w:rsidR="006120F8" w:rsidRPr="00C923A6" w:rsidRDefault="006120F8" w:rsidP="00AE6EEE">
      <w:pPr>
        <w:pStyle w:val="NormalWeb"/>
        <w:spacing w:before="120" w:after="144"/>
        <w:ind w:left="48" w:right="48"/>
        <w:jc w:val="both"/>
        <w:rPr>
          <w:color w:val="000000"/>
          <w:sz w:val="27"/>
          <w:szCs w:val="27"/>
        </w:rPr>
      </w:pPr>
    </w:p>
    <w:p w14:paraId="4EBA0DA1" w14:textId="77777777" w:rsidR="006120F8" w:rsidRPr="00C923A6" w:rsidRDefault="006120F8" w:rsidP="00AE6EEE">
      <w:pPr>
        <w:pStyle w:val="NormalWeb"/>
        <w:spacing w:before="120" w:after="144"/>
        <w:ind w:left="48" w:right="48"/>
        <w:jc w:val="both"/>
        <w:rPr>
          <w:color w:val="000000"/>
          <w:sz w:val="27"/>
          <w:szCs w:val="27"/>
        </w:rPr>
      </w:pPr>
    </w:p>
    <w:p w14:paraId="52A9B8DF" w14:textId="77777777" w:rsidR="006120F8" w:rsidRPr="00C923A6" w:rsidRDefault="006120F8" w:rsidP="00AE6EEE">
      <w:pPr>
        <w:pStyle w:val="NormalWeb"/>
        <w:spacing w:before="120" w:after="144"/>
        <w:ind w:left="48" w:right="48"/>
        <w:jc w:val="both"/>
        <w:rPr>
          <w:color w:val="000000"/>
          <w:sz w:val="27"/>
          <w:szCs w:val="27"/>
        </w:rPr>
      </w:pPr>
    </w:p>
    <w:p w14:paraId="5426259E" w14:textId="77777777" w:rsidR="006120F8" w:rsidRPr="00C923A6" w:rsidRDefault="006120F8" w:rsidP="00AE6EEE">
      <w:pPr>
        <w:pStyle w:val="NormalWeb"/>
        <w:spacing w:before="120" w:after="144"/>
        <w:ind w:left="48" w:right="48"/>
        <w:jc w:val="both"/>
        <w:rPr>
          <w:color w:val="000000"/>
          <w:sz w:val="27"/>
          <w:szCs w:val="27"/>
        </w:rPr>
      </w:pPr>
    </w:p>
    <w:p w14:paraId="567DF9BC" w14:textId="77777777" w:rsidR="006120F8" w:rsidRPr="00C923A6" w:rsidRDefault="006120F8" w:rsidP="00AE6EEE">
      <w:pPr>
        <w:pStyle w:val="NormalWeb"/>
        <w:spacing w:before="120" w:after="144"/>
        <w:ind w:left="48" w:right="48"/>
        <w:jc w:val="both"/>
        <w:rPr>
          <w:color w:val="000000"/>
          <w:sz w:val="27"/>
          <w:szCs w:val="27"/>
        </w:rPr>
      </w:pPr>
    </w:p>
    <w:p w14:paraId="39E28B3F" w14:textId="77777777" w:rsidR="006120F8" w:rsidRPr="00C923A6" w:rsidRDefault="006120F8" w:rsidP="00AE6EEE">
      <w:pPr>
        <w:pStyle w:val="NormalWeb"/>
        <w:spacing w:before="120" w:after="144"/>
        <w:ind w:left="48" w:right="48"/>
        <w:jc w:val="both"/>
        <w:rPr>
          <w:color w:val="000000"/>
          <w:sz w:val="27"/>
          <w:szCs w:val="27"/>
        </w:rPr>
      </w:pPr>
    </w:p>
    <w:p w14:paraId="4304C395"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The </w:t>
      </w:r>
      <w:r w:rsidRPr="00C923A6">
        <w:rPr>
          <w:b/>
          <w:bCs/>
          <w:color w:val="000000"/>
          <w:sz w:val="27"/>
          <w:szCs w:val="27"/>
        </w:rPr>
        <w:t>circuit diagram</w:t>
      </w:r>
      <w:r w:rsidRPr="00C923A6">
        <w:rPr>
          <w:color w:val="000000"/>
          <w:sz w:val="27"/>
          <w:szCs w:val="27"/>
        </w:rPr>
        <w:t> of SR flip-flop is shown in the following figure.</w:t>
      </w:r>
    </w:p>
    <w:p w14:paraId="28D000D9" w14:textId="77777777" w:rsidR="006120F8" w:rsidRPr="00C923A6" w:rsidRDefault="006120F8" w:rsidP="00AE6EEE">
      <w:pPr>
        <w:pStyle w:val="NormalWeb"/>
        <w:spacing w:before="120" w:after="144"/>
        <w:ind w:left="48" w:right="48"/>
        <w:jc w:val="both"/>
        <w:rPr>
          <w:color w:val="000000"/>
          <w:sz w:val="27"/>
          <w:szCs w:val="27"/>
        </w:rPr>
      </w:pPr>
    </w:p>
    <w:p w14:paraId="4EBD56E1" w14:textId="77777777" w:rsidR="00AE6EEE" w:rsidRPr="00C923A6" w:rsidRDefault="00AE6EEE" w:rsidP="00AE6EEE">
      <w:pPr>
        <w:rPr>
          <w:rFonts w:ascii="Times New Roman" w:hAnsi="Times New Roman" w:cs="Times New Roman"/>
          <w:sz w:val="27"/>
          <w:szCs w:val="27"/>
        </w:rPr>
      </w:pPr>
      <w:r w:rsidRPr="00C923A6">
        <w:rPr>
          <w:rFonts w:ascii="Times New Roman" w:hAnsi="Times New Roman" w:cs="Times New Roman"/>
          <w:noProof/>
          <w:sz w:val="27"/>
          <w:szCs w:val="27"/>
        </w:rPr>
        <w:drawing>
          <wp:inline distT="0" distB="0" distL="0" distR="0" wp14:anchorId="6C8759AD" wp14:editId="1F882BF3">
            <wp:extent cx="4248150" cy="2308162"/>
            <wp:effectExtent l="0" t="0" r="0" b="0"/>
            <wp:docPr id="14343" name="Picture 14343" descr="SR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R Flip-Flo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7224" cy="2329392"/>
                    </a:xfrm>
                    <a:prstGeom prst="rect">
                      <a:avLst/>
                    </a:prstGeom>
                    <a:noFill/>
                    <a:ln>
                      <a:noFill/>
                    </a:ln>
                  </pic:spPr>
                </pic:pic>
              </a:graphicData>
            </a:graphic>
          </wp:inline>
        </w:drawing>
      </w:r>
    </w:p>
    <w:p w14:paraId="50BACB9B" w14:textId="77777777" w:rsidR="00AE6EEE" w:rsidRPr="00C923A6" w:rsidRDefault="00AE6EEE" w:rsidP="00AE6EEE">
      <w:pPr>
        <w:pStyle w:val="NormalWeb"/>
        <w:ind w:left="48" w:right="48"/>
        <w:jc w:val="both"/>
        <w:rPr>
          <w:color w:val="000000"/>
          <w:sz w:val="27"/>
          <w:szCs w:val="27"/>
        </w:rPr>
      </w:pPr>
      <w:r w:rsidRPr="00C923A6">
        <w:rPr>
          <w:color w:val="000000"/>
          <w:sz w:val="27"/>
          <w:szCs w:val="27"/>
        </w:rPr>
        <w:t>This circuit has two inputs S &amp; R and two outputs Q</w:t>
      </w:r>
      <w:r w:rsidRPr="00C923A6">
        <w:rPr>
          <w:rStyle w:val="mi"/>
          <w:color w:val="000000"/>
          <w:sz w:val="27"/>
          <w:szCs w:val="27"/>
          <w:bdr w:val="none" w:sz="0" w:space="0" w:color="auto" w:frame="1"/>
          <w:shd w:val="clear" w:color="auto" w:fill="FFFFFF"/>
        </w:rPr>
        <w:t>t</w:t>
      </w:r>
      <w:r w:rsidRPr="00C923A6">
        <w:rPr>
          <w:color w:val="000000"/>
          <w:sz w:val="27"/>
          <w:szCs w:val="27"/>
        </w:rPr>
        <w:t> &amp; Q</w:t>
      </w:r>
      <w:r w:rsidRPr="00C923A6">
        <w:rPr>
          <w:rStyle w:val="mi"/>
          <w:color w:val="000000"/>
          <w:sz w:val="27"/>
          <w:szCs w:val="27"/>
          <w:bdr w:val="none" w:sz="0" w:space="0" w:color="auto" w:frame="1"/>
          <w:shd w:val="clear" w:color="auto" w:fill="FFFFFF"/>
        </w:rPr>
        <w:t>t</w:t>
      </w:r>
      <w:r w:rsidRPr="00C923A6">
        <w:rPr>
          <w:color w:val="000000"/>
          <w:sz w:val="27"/>
          <w:szCs w:val="27"/>
        </w:rPr>
        <w:t>’. The operation of SR flipflop is similar to SR Latch. But, this flip-flop affects the outputs only when positive transition of the clock signal is applied instead of active enable.</w:t>
      </w:r>
    </w:p>
    <w:p w14:paraId="2921D94B"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The following table shows the </w:t>
      </w:r>
      <w:r w:rsidRPr="00C923A6">
        <w:rPr>
          <w:b/>
          <w:bCs/>
          <w:color w:val="000000"/>
          <w:sz w:val="27"/>
          <w:szCs w:val="27"/>
        </w:rPr>
        <w:t>state table</w:t>
      </w:r>
      <w:r w:rsidRPr="00C923A6">
        <w:rPr>
          <w:color w:val="000000"/>
          <w:sz w:val="27"/>
          <w:szCs w:val="27"/>
        </w:rPr>
        <w:t> of SR flip-flop.</w:t>
      </w:r>
    </w:p>
    <w:p w14:paraId="1299DFE0" w14:textId="77777777" w:rsidR="006120F8" w:rsidRPr="00C923A6" w:rsidRDefault="006120F8" w:rsidP="00AE6EEE">
      <w:pPr>
        <w:pStyle w:val="NormalWeb"/>
        <w:spacing w:before="120" w:after="144"/>
        <w:ind w:left="48" w:right="48"/>
        <w:jc w:val="both"/>
        <w:rPr>
          <w:color w:val="000000"/>
          <w:sz w:val="27"/>
          <w:szCs w:val="27"/>
        </w:rPr>
      </w:pPr>
    </w:p>
    <w:tbl>
      <w:tblPr>
        <w:tblW w:w="496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4"/>
        <w:gridCol w:w="1318"/>
        <w:gridCol w:w="2463"/>
      </w:tblGrid>
      <w:tr w:rsidR="00AE6EEE" w:rsidRPr="00C923A6" w14:paraId="2351C597"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2E4EBF"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8FBBF7"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2AF6FA"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t+1</w:t>
            </w:r>
          </w:p>
        </w:tc>
      </w:tr>
      <w:tr w:rsidR="00AE6EEE" w:rsidRPr="00C923A6" w14:paraId="4477A4C9"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5F392"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DE6FA"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2F4D7"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Q</w:t>
            </w:r>
            <w:r w:rsidRPr="00C923A6">
              <w:rPr>
                <w:rStyle w:val="mi"/>
                <w:rFonts w:ascii="Times New Roman" w:hAnsi="Times New Roman" w:cs="Times New Roman"/>
                <w:sz w:val="27"/>
                <w:szCs w:val="27"/>
                <w:bdr w:val="none" w:sz="0" w:space="0" w:color="auto" w:frame="1"/>
                <w:shd w:val="clear" w:color="auto" w:fill="FFFFFF"/>
              </w:rPr>
              <w:t>t</w:t>
            </w:r>
          </w:p>
        </w:tc>
      </w:tr>
      <w:tr w:rsidR="00AE6EEE" w:rsidRPr="00C923A6" w14:paraId="29A38FC5"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99434"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758EB"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DB1AE6"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42E0E8EC"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CF4479"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82898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218D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582AFAB9"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46B58"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A6DEF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58FD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w:t>
            </w:r>
          </w:p>
        </w:tc>
      </w:tr>
    </w:tbl>
    <w:p w14:paraId="03E17516" w14:textId="77777777" w:rsidR="00AE6EEE" w:rsidRPr="00C923A6" w:rsidRDefault="00AE6EEE" w:rsidP="00AE6EEE">
      <w:pPr>
        <w:pStyle w:val="NormalWeb"/>
        <w:ind w:left="48" w:right="48"/>
        <w:jc w:val="both"/>
        <w:rPr>
          <w:color w:val="000000"/>
          <w:sz w:val="27"/>
          <w:szCs w:val="27"/>
        </w:rPr>
      </w:pPr>
      <w:r w:rsidRPr="00C923A6">
        <w:rPr>
          <w:color w:val="000000"/>
          <w:sz w:val="27"/>
          <w:szCs w:val="27"/>
        </w:rPr>
        <w:lastRenderedPageBreak/>
        <w:t>Here, Q</w:t>
      </w:r>
      <w:r w:rsidRPr="00C923A6">
        <w:rPr>
          <w:rStyle w:val="mi"/>
          <w:color w:val="000000"/>
          <w:sz w:val="27"/>
          <w:szCs w:val="27"/>
          <w:bdr w:val="none" w:sz="0" w:space="0" w:color="auto" w:frame="1"/>
          <w:shd w:val="clear" w:color="auto" w:fill="FFFFFF"/>
        </w:rPr>
        <w:t>t</w:t>
      </w:r>
      <w:r w:rsidRPr="00C923A6">
        <w:rPr>
          <w:color w:val="000000"/>
          <w:sz w:val="27"/>
          <w:szCs w:val="27"/>
        </w:rPr>
        <w:t> &amp; Q</w:t>
      </w:r>
      <w:r w:rsidRPr="00C923A6">
        <w:rPr>
          <w:rStyle w:val="mjxassistivemathml"/>
          <w:color w:val="000000"/>
          <w:sz w:val="27"/>
          <w:szCs w:val="27"/>
          <w:bdr w:val="none" w:sz="0" w:space="0" w:color="auto" w:frame="1"/>
        </w:rPr>
        <w:t>t+1</w:t>
      </w:r>
      <w:r w:rsidRPr="00C923A6">
        <w:rPr>
          <w:color w:val="000000"/>
          <w:sz w:val="27"/>
          <w:szCs w:val="27"/>
        </w:rPr>
        <w:t> are present state &amp; next state respectively. So, SR flip-flop can be used for one of these three functions such as Hold, Reset &amp; Set based on the input conditions, when positive transition of clock signal is applied. The following table shows the </w:t>
      </w:r>
      <w:r w:rsidRPr="00C923A6">
        <w:rPr>
          <w:b/>
          <w:bCs/>
          <w:color w:val="000000"/>
          <w:sz w:val="27"/>
          <w:szCs w:val="27"/>
        </w:rPr>
        <w:t>characteristic table</w:t>
      </w:r>
      <w:r w:rsidRPr="00C923A6">
        <w:rPr>
          <w:color w:val="000000"/>
          <w:sz w:val="27"/>
          <w:szCs w:val="27"/>
        </w:rPr>
        <w:t> of SR flip-flop.</w:t>
      </w:r>
    </w:p>
    <w:p w14:paraId="7B55735A" w14:textId="77777777" w:rsidR="006120F8" w:rsidRPr="00C923A6" w:rsidRDefault="006120F8" w:rsidP="00AE6EEE">
      <w:pPr>
        <w:pStyle w:val="NormalWeb"/>
        <w:ind w:left="48" w:right="48"/>
        <w:jc w:val="both"/>
        <w:rPr>
          <w:color w:val="000000"/>
          <w:sz w:val="27"/>
          <w:szCs w:val="27"/>
        </w:rPr>
      </w:pPr>
    </w:p>
    <w:tbl>
      <w:tblPr>
        <w:tblW w:w="694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6"/>
        <w:gridCol w:w="1377"/>
        <w:gridCol w:w="2389"/>
        <w:gridCol w:w="1943"/>
      </w:tblGrid>
      <w:tr w:rsidR="00AE6EEE" w:rsidRPr="00C923A6" w14:paraId="2925A8FC" w14:textId="77777777" w:rsidTr="00AE6EEE">
        <w:trPr>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3743E6"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Present Inputs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34A04E"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Present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F68A54"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Next State</w:t>
            </w:r>
          </w:p>
        </w:tc>
      </w:tr>
      <w:tr w:rsidR="00AE6EEE" w:rsidRPr="00C923A6" w14:paraId="0A21F4BE"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097AD"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7904D"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7CC9D"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817994"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t+1</w:t>
            </w:r>
          </w:p>
        </w:tc>
      </w:tr>
      <w:tr w:rsidR="00AE6EEE" w:rsidRPr="00C923A6" w14:paraId="0EBD3354"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6C58F"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5E30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45D57"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D907F"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7C539CC4"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66D32B"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FCE3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6292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4D67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7F4E7E13"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204D0"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F71E8"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1C307"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38CD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328AFDD1"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478FD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653AF0"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2E64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97FB29"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541F3962" w14:textId="77777777" w:rsidTr="003456FC">
        <w:trPr>
          <w:trHeight w:val="22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819AD"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BC68"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1A69B"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148B7"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1157816C"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93CD4"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F7978"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73AC02"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9ACA8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168BCABC"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0CB57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9AC82"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7BC5C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E3E6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x</w:t>
            </w:r>
          </w:p>
        </w:tc>
      </w:tr>
      <w:tr w:rsidR="00AE6EEE" w:rsidRPr="00C923A6" w14:paraId="71DD9369"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ED4A5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8CBDC"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186D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FEB95"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x</w:t>
            </w:r>
          </w:p>
        </w:tc>
      </w:tr>
    </w:tbl>
    <w:p w14:paraId="5C6D0CA4" w14:textId="77777777" w:rsidR="00E3521E" w:rsidRPr="00C923A6" w:rsidRDefault="00E3521E" w:rsidP="00AE6EEE">
      <w:pPr>
        <w:pStyle w:val="NormalWeb"/>
        <w:ind w:left="48" w:right="48"/>
        <w:jc w:val="both"/>
        <w:rPr>
          <w:color w:val="000000"/>
          <w:sz w:val="27"/>
          <w:szCs w:val="27"/>
        </w:rPr>
      </w:pPr>
    </w:p>
    <w:p w14:paraId="5E8AE630" w14:textId="77777777" w:rsidR="00AE6EEE" w:rsidRPr="00C923A6" w:rsidRDefault="00E3521E" w:rsidP="00AE6EEE">
      <w:pPr>
        <w:pStyle w:val="NormalWeb"/>
        <w:ind w:left="48" w:right="48"/>
        <w:jc w:val="both"/>
        <w:rPr>
          <w:color w:val="000000"/>
          <w:sz w:val="27"/>
          <w:szCs w:val="27"/>
        </w:rPr>
      </w:pPr>
      <w:r w:rsidRPr="00C923A6">
        <w:rPr>
          <w:color w:val="000000"/>
          <w:sz w:val="27"/>
          <w:szCs w:val="27"/>
        </w:rPr>
        <w:t>T</w:t>
      </w:r>
      <w:r w:rsidR="00AE6EEE" w:rsidRPr="00C923A6">
        <w:rPr>
          <w:color w:val="000000"/>
          <w:sz w:val="27"/>
          <w:szCs w:val="27"/>
        </w:rPr>
        <w:t>he </w:t>
      </w:r>
      <w:r w:rsidR="00AE6EEE" w:rsidRPr="00C923A6">
        <w:rPr>
          <w:b/>
          <w:bCs/>
          <w:color w:val="000000"/>
          <w:sz w:val="27"/>
          <w:szCs w:val="27"/>
        </w:rPr>
        <w:t>simplified expression</w:t>
      </w:r>
      <w:r w:rsidR="00AE6EEE" w:rsidRPr="00C923A6">
        <w:rPr>
          <w:color w:val="000000"/>
          <w:sz w:val="27"/>
          <w:szCs w:val="27"/>
        </w:rPr>
        <w:t> for next state Q</w:t>
      </w:r>
      <w:r w:rsidR="00AE6EEE" w:rsidRPr="00C923A6">
        <w:rPr>
          <w:rStyle w:val="mi"/>
          <w:color w:val="000000"/>
          <w:sz w:val="27"/>
          <w:szCs w:val="27"/>
          <w:bdr w:val="none" w:sz="0" w:space="0" w:color="auto" w:frame="1"/>
          <w:shd w:val="clear" w:color="auto" w:fill="FFFFFF"/>
        </w:rPr>
        <w:t>t</w:t>
      </w:r>
      <w:r w:rsidR="00AE6EEE" w:rsidRPr="00C923A6">
        <w:rPr>
          <w:rStyle w:val="mjxassistivemathml"/>
          <w:color w:val="000000"/>
          <w:sz w:val="27"/>
          <w:szCs w:val="27"/>
          <w:bdr w:val="none" w:sz="0" w:space="0" w:color="auto" w:frame="1"/>
        </w:rPr>
        <w:t>+1</w:t>
      </w:r>
      <w:r w:rsidR="00AE6EEE" w:rsidRPr="00C923A6">
        <w:rPr>
          <w:color w:val="000000"/>
          <w:sz w:val="27"/>
          <w:szCs w:val="27"/>
        </w:rPr>
        <w:t> is</w:t>
      </w:r>
    </w:p>
    <w:p w14:paraId="11ADADE3" w14:textId="77777777" w:rsidR="00017E4F" w:rsidRPr="00C923A6" w:rsidRDefault="00AE6EEE" w:rsidP="00AE6EEE">
      <w:pPr>
        <w:pStyle w:val="NormalWeb"/>
        <w:ind w:left="48" w:right="48"/>
        <w:jc w:val="center"/>
        <w:rPr>
          <w:noProof/>
          <w:sz w:val="27"/>
          <w:szCs w:val="27"/>
        </w:rPr>
      </w:pPr>
      <w:r w:rsidRPr="00C923A6">
        <w:rPr>
          <w:rStyle w:val="mi"/>
          <w:color w:val="000000"/>
          <w:sz w:val="27"/>
          <w:szCs w:val="27"/>
          <w:bdr w:val="none" w:sz="0" w:space="0" w:color="auto" w:frame="1"/>
          <w:shd w:val="clear" w:color="auto" w:fill="FFFFFF"/>
        </w:rPr>
        <w:t>Q</w:t>
      </w:r>
      <w:r w:rsidRPr="00C923A6">
        <w:rPr>
          <w:rStyle w:val="mo"/>
          <w:color w:val="000000"/>
          <w:sz w:val="27"/>
          <w:szCs w:val="27"/>
          <w:bdr w:val="none" w:sz="0" w:space="0" w:color="auto" w:frame="1"/>
          <w:shd w:val="clear" w:color="auto" w:fill="FFFFFF"/>
        </w:rPr>
        <w:t>(</w:t>
      </w:r>
      <w:r w:rsidRPr="00C923A6">
        <w:rPr>
          <w:rStyle w:val="mi"/>
          <w:color w:val="000000"/>
          <w:sz w:val="27"/>
          <w:szCs w:val="27"/>
          <w:bdr w:val="none" w:sz="0" w:space="0" w:color="auto" w:frame="1"/>
          <w:shd w:val="clear" w:color="auto" w:fill="FFFFFF"/>
        </w:rPr>
        <w:t>t</w:t>
      </w:r>
      <w:r w:rsidRPr="00C923A6">
        <w:rPr>
          <w:rStyle w:val="mo"/>
          <w:color w:val="000000"/>
          <w:sz w:val="27"/>
          <w:szCs w:val="27"/>
          <w:bdr w:val="none" w:sz="0" w:space="0" w:color="auto" w:frame="1"/>
          <w:shd w:val="clear" w:color="auto" w:fill="FFFFFF"/>
        </w:rPr>
        <w:t>+</w:t>
      </w:r>
      <w:r w:rsidRPr="00C923A6">
        <w:rPr>
          <w:rStyle w:val="mn"/>
          <w:color w:val="000000"/>
          <w:sz w:val="27"/>
          <w:szCs w:val="27"/>
          <w:bdr w:val="none" w:sz="0" w:space="0" w:color="auto" w:frame="1"/>
          <w:shd w:val="clear" w:color="auto" w:fill="FFFFFF"/>
        </w:rPr>
        <w:t>1</w:t>
      </w:r>
      <w:r w:rsidRPr="00C923A6">
        <w:rPr>
          <w:rStyle w:val="mo"/>
          <w:color w:val="000000"/>
          <w:sz w:val="27"/>
          <w:szCs w:val="27"/>
          <w:bdr w:val="none" w:sz="0" w:space="0" w:color="auto" w:frame="1"/>
          <w:shd w:val="clear" w:color="auto" w:fill="FFFFFF"/>
        </w:rPr>
        <w:t>)=</w:t>
      </w:r>
      <w:r w:rsidRPr="00C923A6">
        <w:rPr>
          <w:rStyle w:val="mi"/>
          <w:color w:val="000000"/>
          <w:sz w:val="27"/>
          <w:szCs w:val="27"/>
          <w:bdr w:val="none" w:sz="0" w:space="0" w:color="auto" w:frame="1"/>
          <w:shd w:val="clear" w:color="auto" w:fill="FFFFFF"/>
        </w:rPr>
        <w:t>S</w:t>
      </w:r>
      <w:r w:rsidRPr="00C923A6">
        <w:rPr>
          <w:rStyle w:val="mo"/>
          <w:color w:val="000000"/>
          <w:sz w:val="27"/>
          <w:szCs w:val="27"/>
          <w:bdr w:val="none" w:sz="0" w:space="0" w:color="auto" w:frame="1"/>
          <w:shd w:val="clear" w:color="auto" w:fill="FFFFFF"/>
        </w:rPr>
        <w:t>+</w:t>
      </w:r>
      <w:r w:rsidRPr="00C923A6">
        <w:rPr>
          <w:rStyle w:val="mi"/>
          <w:color w:val="000000"/>
          <w:sz w:val="27"/>
          <w:szCs w:val="27"/>
          <w:bdr w:val="none" w:sz="0" w:space="0" w:color="auto" w:frame="1"/>
          <w:shd w:val="clear" w:color="auto" w:fill="FFFFFF"/>
        </w:rPr>
        <w:t>R</w:t>
      </w:r>
      <w:r w:rsidRPr="00C923A6">
        <w:rPr>
          <w:rStyle w:val="mo"/>
          <w:color w:val="000000"/>
          <w:sz w:val="27"/>
          <w:szCs w:val="27"/>
          <w:bdr w:val="none" w:sz="0" w:space="0" w:color="auto" w:frame="1"/>
          <w:shd w:val="clear" w:color="auto" w:fill="FFFFFF"/>
        </w:rPr>
        <w:t>′</w:t>
      </w:r>
      <w:r w:rsidRPr="00C923A6">
        <w:rPr>
          <w:rStyle w:val="mi"/>
          <w:color w:val="000000"/>
          <w:sz w:val="27"/>
          <w:szCs w:val="27"/>
          <w:bdr w:val="none" w:sz="0" w:space="0" w:color="auto" w:frame="1"/>
          <w:shd w:val="clear" w:color="auto" w:fill="FFFFFF"/>
        </w:rPr>
        <w:t>Q</w:t>
      </w:r>
      <w:r w:rsidRPr="00C923A6">
        <w:rPr>
          <w:rStyle w:val="mo"/>
          <w:color w:val="000000"/>
          <w:sz w:val="27"/>
          <w:szCs w:val="27"/>
          <w:bdr w:val="none" w:sz="0" w:space="0" w:color="auto" w:frame="1"/>
          <w:shd w:val="clear" w:color="auto" w:fill="FFFFFF"/>
        </w:rPr>
        <w:t>(</w:t>
      </w:r>
      <w:r w:rsidRPr="00C923A6">
        <w:rPr>
          <w:rStyle w:val="mi"/>
          <w:color w:val="000000"/>
          <w:sz w:val="27"/>
          <w:szCs w:val="27"/>
          <w:bdr w:val="none" w:sz="0" w:space="0" w:color="auto" w:frame="1"/>
          <w:shd w:val="clear" w:color="auto" w:fill="FFFFFF"/>
        </w:rPr>
        <w:t>t</w:t>
      </w:r>
      <w:r w:rsidRPr="00C923A6">
        <w:rPr>
          <w:rStyle w:val="mo"/>
          <w:color w:val="000000"/>
          <w:sz w:val="27"/>
          <w:szCs w:val="27"/>
          <w:bdr w:val="none" w:sz="0" w:space="0" w:color="auto" w:frame="1"/>
          <w:shd w:val="clear" w:color="auto" w:fill="FFFFFF"/>
        </w:rPr>
        <w:t>)</w:t>
      </w:r>
      <w:r w:rsidRPr="00C923A6">
        <w:rPr>
          <w:rStyle w:val="mjxassistivemathml"/>
          <w:color w:val="000000"/>
          <w:sz w:val="27"/>
          <w:szCs w:val="27"/>
          <w:bdr w:val="none" w:sz="0" w:space="0" w:color="auto" w:frame="1"/>
        </w:rPr>
        <w:t>Q(t+1)=S+R′Q(t)</w:t>
      </w:r>
    </w:p>
    <w:p w14:paraId="4EF486E6" w14:textId="77777777" w:rsidR="00017E4F" w:rsidRPr="00C923A6" w:rsidRDefault="00017E4F" w:rsidP="00C64957">
      <w:pPr>
        <w:pStyle w:val="NormalWeb"/>
        <w:ind w:left="48" w:right="48"/>
        <w:jc w:val="center"/>
        <w:rPr>
          <w:b/>
          <w:bCs/>
          <w:sz w:val="27"/>
          <w:szCs w:val="27"/>
        </w:rPr>
      </w:pPr>
    </w:p>
    <w:p w14:paraId="15E8108E" w14:textId="77777777" w:rsidR="00AE6EEE" w:rsidRPr="00C923A6" w:rsidRDefault="00AE6EEE" w:rsidP="00AE6EEE">
      <w:pPr>
        <w:pStyle w:val="Heading2"/>
        <w:rPr>
          <w:rFonts w:cs="Times New Roman"/>
          <w:b w:val="0"/>
          <w:bCs w:val="0"/>
          <w:sz w:val="27"/>
          <w:szCs w:val="27"/>
        </w:rPr>
      </w:pPr>
      <w:r w:rsidRPr="00C923A6">
        <w:rPr>
          <w:rFonts w:cs="Times New Roman"/>
          <w:b w:val="0"/>
          <w:bCs w:val="0"/>
          <w:sz w:val="27"/>
          <w:szCs w:val="27"/>
        </w:rPr>
        <w:t>D Flip-Flop</w:t>
      </w:r>
    </w:p>
    <w:p w14:paraId="02CFD9C0"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 xml:space="preserve">D flip-flop operates with only positive clock transitions or negative clock transitions. Whereas, D latch operates with enable signal. That means, the output of D flip-flop is insensitive to the changes in the input, D except for active transition of the clock signal. </w:t>
      </w:r>
    </w:p>
    <w:p w14:paraId="7AE15D22" w14:textId="77777777" w:rsidR="006120F8" w:rsidRPr="00C923A6" w:rsidRDefault="006120F8" w:rsidP="006120F8">
      <w:pPr>
        <w:pStyle w:val="NormalWeb"/>
        <w:ind w:right="48"/>
        <w:rPr>
          <w:rStyle w:val="mi"/>
          <w:b/>
          <w:color w:val="000000"/>
          <w:sz w:val="27"/>
          <w:szCs w:val="27"/>
          <w:bdr w:val="none" w:sz="0" w:space="0" w:color="auto" w:frame="1"/>
          <w:shd w:val="clear" w:color="auto" w:fill="FFFFFF"/>
        </w:rPr>
      </w:pPr>
      <w:r w:rsidRPr="00C923A6">
        <w:rPr>
          <w:rStyle w:val="mi"/>
          <w:b/>
          <w:color w:val="000000"/>
          <w:sz w:val="27"/>
          <w:szCs w:val="27"/>
          <w:bdr w:val="none" w:sz="0" w:space="0" w:color="auto" w:frame="1"/>
          <w:shd w:val="clear" w:color="auto" w:fill="FFFFFF"/>
        </w:rPr>
        <w:lastRenderedPageBreak/>
        <w:t>Block Diagram of SR Flip Flop &amp; Pin Diagram</w:t>
      </w:r>
    </w:p>
    <w:p w14:paraId="32BEDF03" w14:textId="77777777" w:rsidR="006120F8" w:rsidRPr="00C923A6" w:rsidRDefault="006120F8" w:rsidP="006120F8">
      <w:pPr>
        <w:pStyle w:val="NormalWeb"/>
        <w:ind w:right="48"/>
        <w:jc w:val="center"/>
        <w:rPr>
          <w:rStyle w:val="mi"/>
          <w:b/>
          <w:color w:val="000000"/>
          <w:sz w:val="27"/>
          <w:szCs w:val="27"/>
          <w:bdr w:val="none" w:sz="0" w:space="0" w:color="auto" w:frame="1"/>
          <w:shd w:val="clear" w:color="auto" w:fill="FFFFFF"/>
        </w:rPr>
      </w:pPr>
    </w:p>
    <w:p w14:paraId="5F7E31A8" w14:textId="77777777" w:rsidR="006120F8" w:rsidRPr="00C923A6" w:rsidRDefault="006120F8" w:rsidP="006120F8">
      <w:pPr>
        <w:pStyle w:val="NormalWeb"/>
        <w:spacing w:before="120" w:after="144"/>
        <w:ind w:left="48" w:right="48"/>
        <w:jc w:val="center"/>
        <w:rPr>
          <w:color w:val="000000"/>
          <w:sz w:val="27"/>
          <w:szCs w:val="27"/>
        </w:rPr>
      </w:pPr>
      <w:r w:rsidRPr="00C923A6">
        <w:rPr>
          <w:noProof/>
          <w:color w:val="000000"/>
          <w:sz w:val="27"/>
          <w:szCs w:val="27"/>
        </w:rPr>
        <w:drawing>
          <wp:inline distT="0" distB="0" distL="0" distR="0" wp14:anchorId="460AC48C" wp14:editId="2622FC56">
            <wp:extent cx="2379763" cy="1504315"/>
            <wp:effectExtent l="0" t="0" r="1905" b="635"/>
            <wp:docPr id="14365" name="Picture 1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3879" cy="1557487"/>
                    </a:xfrm>
                    <a:prstGeom prst="rect">
                      <a:avLst/>
                    </a:prstGeom>
                    <a:noFill/>
                    <a:ln>
                      <a:noFill/>
                    </a:ln>
                  </pic:spPr>
                </pic:pic>
              </a:graphicData>
            </a:graphic>
          </wp:inline>
        </w:drawing>
      </w:r>
    </w:p>
    <w:p w14:paraId="0743E362" w14:textId="77777777" w:rsidR="00AE6EEE" w:rsidRPr="00C923A6" w:rsidRDefault="006120F8" w:rsidP="00AE6EEE">
      <w:pPr>
        <w:rPr>
          <w:rFonts w:ascii="Times New Roman" w:hAnsi="Times New Roman" w:cs="Times New Roman"/>
          <w:sz w:val="27"/>
          <w:szCs w:val="27"/>
        </w:rPr>
      </w:pPr>
      <w:r w:rsidRPr="00C923A6">
        <w:rPr>
          <w:rFonts w:ascii="Times New Roman" w:hAnsi="Times New Roman" w:cs="Times New Roman"/>
          <w:color w:val="000000"/>
          <w:sz w:val="27"/>
          <w:szCs w:val="27"/>
        </w:rPr>
        <w:t>The </w:t>
      </w:r>
      <w:r w:rsidRPr="00C923A6">
        <w:rPr>
          <w:rFonts w:ascii="Times New Roman" w:hAnsi="Times New Roman" w:cs="Times New Roman"/>
          <w:b/>
          <w:bCs/>
          <w:color w:val="000000"/>
          <w:sz w:val="27"/>
          <w:szCs w:val="27"/>
        </w:rPr>
        <w:t>circuit diagram</w:t>
      </w:r>
      <w:r w:rsidRPr="00C923A6">
        <w:rPr>
          <w:rFonts w:ascii="Times New Roman" w:hAnsi="Times New Roman" w:cs="Times New Roman"/>
          <w:color w:val="000000"/>
          <w:sz w:val="27"/>
          <w:szCs w:val="27"/>
        </w:rPr>
        <w:t> of D flip-flop is shown in the following figure.</w:t>
      </w:r>
      <w:r w:rsidR="00AE6EEE" w:rsidRPr="00C923A6">
        <w:rPr>
          <w:rFonts w:ascii="Times New Roman" w:hAnsi="Times New Roman" w:cs="Times New Roman"/>
          <w:noProof/>
          <w:sz w:val="27"/>
          <w:szCs w:val="27"/>
        </w:rPr>
        <w:drawing>
          <wp:inline distT="0" distB="0" distL="0" distR="0" wp14:anchorId="2737420A" wp14:editId="0DED4876">
            <wp:extent cx="5324475" cy="2600119"/>
            <wp:effectExtent l="0" t="0" r="0" b="0"/>
            <wp:docPr id="14341" name="Picture 14341" descr="D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 Flip-Fl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3802" cy="2604674"/>
                    </a:xfrm>
                    <a:prstGeom prst="rect">
                      <a:avLst/>
                    </a:prstGeom>
                    <a:noFill/>
                    <a:ln>
                      <a:noFill/>
                    </a:ln>
                  </pic:spPr>
                </pic:pic>
              </a:graphicData>
            </a:graphic>
          </wp:inline>
        </w:drawing>
      </w:r>
    </w:p>
    <w:p w14:paraId="5276E8EA" w14:textId="77777777" w:rsidR="00AE6EEE" w:rsidRPr="00C923A6" w:rsidRDefault="00AE6EEE" w:rsidP="00AE6EEE">
      <w:pPr>
        <w:pStyle w:val="NormalWeb"/>
        <w:ind w:left="48" w:right="48"/>
        <w:jc w:val="both"/>
        <w:rPr>
          <w:color w:val="000000"/>
          <w:sz w:val="27"/>
          <w:szCs w:val="27"/>
        </w:rPr>
      </w:pPr>
      <w:r w:rsidRPr="00C923A6">
        <w:rPr>
          <w:color w:val="000000"/>
          <w:sz w:val="27"/>
          <w:szCs w:val="27"/>
        </w:rPr>
        <w:t xml:space="preserve">This circuit has single input D and two outputs </w:t>
      </w:r>
      <w:proofErr w:type="spellStart"/>
      <w:r w:rsidRPr="00C923A6">
        <w:rPr>
          <w:color w:val="000000"/>
          <w:sz w:val="27"/>
          <w:szCs w:val="27"/>
        </w:rPr>
        <w:t>Q</w:t>
      </w:r>
      <w:r w:rsidRPr="00C923A6">
        <w:rPr>
          <w:rStyle w:val="mi"/>
          <w:color w:val="000000"/>
          <w:sz w:val="27"/>
          <w:szCs w:val="27"/>
          <w:bdr w:val="none" w:sz="0" w:space="0" w:color="auto" w:frame="1"/>
          <w:shd w:val="clear" w:color="auto" w:fill="FFFFFF"/>
        </w:rPr>
        <w:t>t</w:t>
      </w:r>
      <w:r w:rsidRPr="00C923A6">
        <w:rPr>
          <w:rStyle w:val="mjxassistivemathml"/>
          <w:color w:val="000000"/>
          <w:sz w:val="27"/>
          <w:szCs w:val="27"/>
          <w:bdr w:val="none" w:sz="0" w:space="0" w:color="auto" w:frame="1"/>
        </w:rPr>
        <w:t>t</w:t>
      </w:r>
      <w:proofErr w:type="spellEnd"/>
      <w:r w:rsidRPr="00C923A6">
        <w:rPr>
          <w:color w:val="000000"/>
          <w:sz w:val="27"/>
          <w:szCs w:val="27"/>
        </w:rPr>
        <w:t xml:space="preserve"> &amp; </w:t>
      </w:r>
      <w:proofErr w:type="spellStart"/>
      <w:r w:rsidRPr="00C923A6">
        <w:rPr>
          <w:color w:val="000000"/>
          <w:sz w:val="27"/>
          <w:szCs w:val="27"/>
        </w:rPr>
        <w:t>Q</w:t>
      </w:r>
      <w:r w:rsidRPr="00C923A6">
        <w:rPr>
          <w:rStyle w:val="mi"/>
          <w:color w:val="000000"/>
          <w:sz w:val="27"/>
          <w:szCs w:val="27"/>
          <w:bdr w:val="none" w:sz="0" w:space="0" w:color="auto" w:frame="1"/>
          <w:shd w:val="clear" w:color="auto" w:fill="FFFFFF"/>
        </w:rPr>
        <w:t>t</w:t>
      </w:r>
      <w:r w:rsidRPr="00C923A6">
        <w:rPr>
          <w:rStyle w:val="mjxassistivemathml"/>
          <w:color w:val="000000"/>
          <w:sz w:val="27"/>
          <w:szCs w:val="27"/>
          <w:bdr w:val="none" w:sz="0" w:space="0" w:color="auto" w:frame="1"/>
        </w:rPr>
        <w:t>t</w:t>
      </w:r>
      <w:proofErr w:type="spellEnd"/>
      <w:r w:rsidRPr="00C923A6">
        <w:rPr>
          <w:color w:val="000000"/>
          <w:sz w:val="27"/>
          <w:szCs w:val="27"/>
        </w:rPr>
        <w:t>’. The operation of D flip-flop is similar to D Latch. But, this flip-flop affects the outputs only when positive transition of the clock signal is applied instead of active enable.</w:t>
      </w:r>
    </w:p>
    <w:p w14:paraId="36D22955"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The following table shows the </w:t>
      </w:r>
      <w:r w:rsidRPr="00C923A6">
        <w:rPr>
          <w:b/>
          <w:bCs/>
          <w:color w:val="000000"/>
          <w:sz w:val="27"/>
          <w:szCs w:val="27"/>
        </w:rPr>
        <w:t>state table</w:t>
      </w:r>
      <w:r w:rsidRPr="00C923A6">
        <w:rPr>
          <w:color w:val="000000"/>
          <w:sz w:val="27"/>
          <w:szCs w:val="27"/>
        </w:rPr>
        <w:t> of D flip-flop.</w:t>
      </w:r>
    </w:p>
    <w:tbl>
      <w:tblPr>
        <w:tblW w:w="496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82"/>
        <w:gridCol w:w="2483"/>
      </w:tblGrid>
      <w:tr w:rsidR="00AE6EEE" w:rsidRPr="00C923A6" w14:paraId="1200F817" w14:textId="77777777" w:rsidTr="00AE6EEE">
        <w:trPr>
          <w:jc w:val="center"/>
        </w:trPr>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8870EE"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D</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612624"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Qt + 1t + 1</w:t>
            </w:r>
          </w:p>
        </w:tc>
      </w:tr>
      <w:tr w:rsidR="00AE6EEE" w:rsidRPr="00C923A6" w14:paraId="171BFBD3"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A48FF"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F32C8"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19FA9042"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886F9"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ED69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bl>
    <w:p w14:paraId="3C7CF910"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lastRenderedPageBreak/>
        <w:t>Therefore, D flip-flop always Hold the information, which is available on data input, D of earlier positive transition of clock signal. From the above state table, we can directly write the next state equation as</w:t>
      </w:r>
    </w:p>
    <w:p w14:paraId="216BA06C" w14:textId="77777777" w:rsidR="00AE6EEE" w:rsidRPr="00C923A6" w:rsidRDefault="00AE6EEE" w:rsidP="00AE6EEE">
      <w:pPr>
        <w:pStyle w:val="NormalWeb"/>
        <w:ind w:left="48" w:right="48"/>
        <w:jc w:val="center"/>
        <w:rPr>
          <w:color w:val="000000"/>
          <w:sz w:val="27"/>
          <w:szCs w:val="27"/>
        </w:rPr>
      </w:pPr>
      <w:r w:rsidRPr="00C923A6">
        <w:rPr>
          <w:color w:val="000000"/>
          <w:sz w:val="27"/>
          <w:szCs w:val="27"/>
        </w:rPr>
        <w:t>Q</w:t>
      </w:r>
      <w:r w:rsidRPr="00C923A6">
        <w:rPr>
          <w:rStyle w:val="mi"/>
          <w:color w:val="000000"/>
          <w:sz w:val="27"/>
          <w:szCs w:val="27"/>
          <w:bdr w:val="none" w:sz="0" w:space="0" w:color="auto" w:frame="1"/>
          <w:shd w:val="clear" w:color="auto" w:fill="FFFFFF"/>
        </w:rPr>
        <w:t>t</w:t>
      </w:r>
      <w:r w:rsidRPr="00C923A6">
        <w:rPr>
          <w:rStyle w:val="mo"/>
          <w:color w:val="000000"/>
          <w:sz w:val="27"/>
          <w:szCs w:val="27"/>
          <w:bdr w:val="none" w:sz="0" w:space="0" w:color="auto" w:frame="1"/>
          <w:shd w:val="clear" w:color="auto" w:fill="FFFFFF"/>
        </w:rPr>
        <w:t>+</w:t>
      </w:r>
      <w:r w:rsidRPr="00C923A6">
        <w:rPr>
          <w:rStyle w:val="mn"/>
          <w:color w:val="000000"/>
          <w:sz w:val="27"/>
          <w:szCs w:val="27"/>
          <w:bdr w:val="none" w:sz="0" w:space="0" w:color="auto" w:frame="1"/>
          <w:shd w:val="clear" w:color="auto" w:fill="FFFFFF"/>
        </w:rPr>
        <w:t>1</w:t>
      </w:r>
      <w:r w:rsidRPr="00C923A6">
        <w:rPr>
          <w:rStyle w:val="mjxassistivemathml"/>
          <w:color w:val="000000"/>
          <w:sz w:val="27"/>
          <w:szCs w:val="27"/>
          <w:bdr w:val="none" w:sz="0" w:space="0" w:color="auto" w:frame="1"/>
        </w:rPr>
        <w:t>t+1</w:t>
      </w:r>
      <w:r w:rsidRPr="00C923A6">
        <w:rPr>
          <w:color w:val="000000"/>
          <w:sz w:val="27"/>
          <w:szCs w:val="27"/>
        </w:rPr>
        <w:t> = D</w:t>
      </w:r>
    </w:p>
    <w:p w14:paraId="38F61F42"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Next state of D flip-flop is always equal to data input, D for every positive transition of the clock signal. Hence, D flip-flops can be used in registers, </w:t>
      </w:r>
      <w:r w:rsidRPr="00C923A6">
        <w:rPr>
          <w:b/>
          <w:bCs/>
          <w:color w:val="000000"/>
          <w:sz w:val="27"/>
          <w:szCs w:val="27"/>
        </w:rPr>
        <w:t>shift registers</w:t>
      </w:r>
      <w:r w:rsidRPr="00C923A6">
        <w:rPr>
          <w:color w:val="000000"/>
          <w:sz w:val="27"/>
          <w:szCs w:val="27"/>
        </w:rPr>
        <w:t> and some of the counters.</w:t>
      </w:r>
    </w:p>
    <w:p w14:paraId="551A0084" w14:textId="77777777" w:rsidR="005B5AA3" w:rsidRPr="00C923A6" w:rsidRDefault="005B5AA3" w:rsidP="00C64957">
      <w:pPr>
        <w:pStyle w:val="NormalWeb"/>
        <w:ind w:left="48" w:right="48"/>
        <w:jc w:val="center"/>
        <w:rPr>
          <w:color w:val="000000"/>
          <w:sz w:val="27"/>
          <w:szCs w:val="27"/>
        </w:rPr>
      </w:pPr>
    </w:p>
    <w:p w14:paraId="6192A41D" w14:textId="77777777" w:rsidR="00AE6EEE" w:rsidRPr="00C923A6" w:rsidRDefault="00AE6EEE" w:rsidP="00AE6EEE">
      <w:pPr>
        <w:pStyle w:val="Heading2"/>
        <w:rPr>
          <w:rFonts w:cs="Times New Roman"/>
          <w:bCs w:val="0"/>
          <w:sz w:val="27"/>
          <w:szCs w:val="27"/>
        </w:rPr>
      </w:pPr>
      <w:r w:rsidRPr="00C923A6">
        <w:rPr>
          <w:rFonts w:cs="Times New Roman"/>
          <w:bCs w:val="0"/>
          <w:sz w:val="27"/>
          <w:szCs w:val="27"/>
        </w:rPr>
        <w:t>JK Flip-Flop</w:t>
      </w:r>
    </w:p>
    <w:p w14:paraId="51AED668"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 xml:space="preserve">JK flip-flop is the modified version of SR flip-flop. It operates with only positive clock transitions or negative clock transitions. </w:t>
      </w:r>
    </w:p>
    <w:p w14:paraId="3B6446DF" w14:textId="77777777" w:rsidR="006120F8" w:rsidRPr="00C923A6" w:rsidRDefault="006120F8" w:rsidP="009813D5">
      <w:pPr>
        <w:pStyle w:val="NormalWeb"/>
        <w:ind w:right="48"/>
        <w:rPr>
          <w:color w:val="000000"/>
          <w:sz w:val="27"/>
          <w:szCs w:val="27"/>
        </w:rPr>
      </w:pPr>
      <w:r w:rsidRPr="00C923A6">
        <w:rPr>
          <w:rStyle w:val="mi"/>
          <w:b/>
          <w:color w:val="000000"/>
          <w:sz w:val="27"/>
          <w:szCs w:val="27"/>
          <w:bdr w:val="none" w:sz="0" w:space="0" w:color="auto" w:frame="1"/>
          <w:shd w:val="clear" w:color="auto" w:fill="FFFFFF"/>
        </w:rPr>
        <w:t>Block Diagram of SR Flip Flop &amp; Pin Diagram</w:t>
      </w:r>
    </w:p>
    <w:p w14:paraId="10FFB2DB" w14:textId="77777777" w:rsidR="00C64957" w:rsidRPr="00C923A6" w:rsidRDefault="00C64957" w:rsidP="006120F8">
      <w:pPr>
        <w:pStyle w:val="NormalWeb"/>
        <w:spacing w:before="120" w:after="144"/>
        <w:ind w:left="48" w:right="48"/>
        <w:jc w:val="center"/>
        <w:rPr>
          <w:color w:val="000000"/>
          <w:sz w:val="27"/>
          <w:szCs w:val="27"/>
        </w:rPr>
      </w:pPr>
      <w:r w:rsidRPr="00C923A6">
        <w:rPr>
          <w:noProof/>
          <w:color w:val="000000"/>
          <w:sz w:val="27"/>
          <w:szCs w:val="27"/>
        </w:rPr>
        <w:drawing>
          <wp:inline distT="0" distB="0" distL="0" distR="0" wp14:anchorId="63018DA3" wp14:editId="4DA39DF3">
            <wp:extent cx="2362200" cy="1524000"/>
            <wp:effectExtent l="0" t="0" r="0" b="0"/>
            <wp:docPr id="14364" name="Picture 1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1524000"/>
                    </a:xfrm>
                    <a:prstGeom prst="rect">
                      <a:avLst/>
                    </a:prstGeom>
                    <a:noFill/>
                    <a:ln>
                      <a:noFill/>
                    </a:ln>
                  </pic:spPr>
                </pic:pic>
              </a:graphicData>
            </a:graphic>
          </wp:inline>
        </w:drawing>
      </w:r>
    </w:p>
    <w:p w14:paraId="3C7D26DE" w14:textId="77777777" w:rsidR="009813D5" w:rsidRPr="00C923A6" w:rsidRDefault="009813D5" w:rsidP="009813D5">
      <w:pPr>
        <w:pStyle w:val="NormalWeb"/>
        <w:spacing w:before="120" w:after="144"/>
        <w:ind w:left="48" w:right="48"/>
        <w:rPr>
          <w:color w:val="000000"/>
          <w:sz w:val="27"/>
          <w:szCs w:val="27"/>
        </w:rPr>
      </w:pPr>
      <w:r w:rsidRPr="00C923A6">
        <w:rPr>
          <w:color w:val="000000"/>
          <w:sz w:val="27"/>
          <w:szCs w:val="27"/>
        </w:rPr>
        <w:t>The </w:t>
      </w:r>
      <w:r w:rsidRPr="00C923A6">
        <w:rPr>
          <w:b/>
          <w:bCs/>
          <w:color w:val="000000"/>
          <w:sz w:val="27"/>
          <w:szCs w:val="27"/>
        </w:rPr>
        <w:t>circuit diagram</w:t>
      </w:r>
      <w:r w:rsidRPr="00C923A6">
        <w:rPr>
          <w:color w:val="000000"/>
          <w:sz w:val="27"/>
          <w:szCs w:val="27"/>
        </w:rPr>
        <w:t> of JK flip-flop is shown in the following figure.</w:t>
      </w:r>
    </w:p>
    <w:p w14:paraId="2848EC0A" w14:textId="77777777" w:rsidR="00AE6EEE" w:rsidRPr="00C923A6" w:rsidRDefault="00AE6EEE" w:rsidP="00AE6EEE">
      <w:pPr>
        <w:rPr>
          <w:rFonts w:ascii="Times New Roman" w:hAnsi="Times New Roman" w:cs="Times New Roman"/>
          <w:sz w:val="27"/>
          <w:szCs w:val="27"/>
        </w:rPr>
      </w:pPr>
      <w:r w:rsidRPr="00C923A6">
        <w:rPr>
          <w:rFonts w:ascii="Times New Roman" w:hAnsi="Times New Roman" w:cs="Times New Roman"/>
          <w:noProof/>
          <w:sz w:val="27"/>
          <w:szCs w:val="27"/>
        </w:rPr>
        <w:drawing>
          <wp:inline distT="0" distB="0" distL="0" distR="0" wp14:anchorId="18EF5729" wp14:editId="30EF783E">
            <wp:extent cx="5304457" cy="3209925"/>
            <wp:effectExtent l="0" t="0" r="0" b="0"/>
            <wp:docPr id="14339" name="Picture 14339" descr="JK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K Flip-Fl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9153" cy="3218818"/>
                    </a:xfrm>
                    <a:prstGeom prst="rect">
                      <a:avLst/>
                    </a:prstGeom>
                    <a:noFill/>
                    <a:ln>
                      <a:noFill/>
                    </a:ln>
                  </pic:spPr>
                </pic:pic>
              </a:graphicData>
            </a:graphic>
          </wp:inline>
        </w:drawing>
      </w:r>
    </w:p>
    <w:p w14:paraId="109409DC" w14:textId="77777777" w:rsidR="00AE6EEE" w:rsidRPr="00C923A6" w:rsidRDefault="00AE6EEE" w:rsidP="00AE6EEE">
      <w:pPr>
        <w:pStyle w:val="NormalWeb"/>
        <w:ind w:left="48" w:right="48"/>
        <w:jc w:val="both"/>
        <w:rPr>
          <w:color w:val="000000"/>
          <w:sz w:val="27"/>
          <w:szCs w:val="27"/>
        </w:rPr>
      </w:pPr>
      <w:r w:rsidRPr="00C923A6">
        <w:rPr>
          <w:color w:val="000000"/>
          <w:sz w:val="27"/>
          <w:szCs w:val="27"/>
        </w:rPr>
        <w:lastRenderedPageBreak/>
        <w:t>This circuit has two inputs J &amp; K and two outputs Q</w:t>
      </w:r>
      <w:r w:rsidRPr="00C923A6">
        <w:rPr>
          <w:rStyle w:val="mi"/>
          <w:color w:val="000000"/>
          <w:sz w:val="27"/>
          <w:szCs w:val="27"/>
          <w:bdr w:val="none" w:sz="0" w:space="0" w:color="auto" w:frame="1"/>
          <w:shd w:val="clear" w:color="auto" w:fill="FFFFFF"/>
        </w:rPr>
        <w:t>t</w:t>
      </w:r>
      <w:r w:rsidRPr="00C923A6">
        <w:rPr>
          <w:color w:val="000000"/>
          <w:sz w:val="27"/>
          <w:szCs w:val="27"/>
        </w:rPr>
        <w:t> &amp; Q</w:t>
      </w:r>
      <w:r w:rsidRPr="00C923A6">
        <w:rPr>
          <w:rStyle w:val="mjxassistivemathml"/>
          <w:color w:val="000000"/>
          <w:sz w:val="27"/>
          <w:szCs w:val="27"/>
          <w:bdr w:val="none" w:sz="0" w:space="0" w:color="auto" w:frame="1"/>
        </w:rPr>
        <w:t>t</w:t>
      </w:r>
      <w:r w:rsidRPr="00C923A6">
        <w:rPr>
          <w:color w:val="000000"/>
          <w:sz w:val="27"/>
          <w:szCs w:val="27"/>
        </w:rPr>
        <w:t>’. The operation of JK flip-flop is similar to SR flip-flop. Here, we considered the inputs of SR flip-flop as </w:t>
      </w:r>
      <w:r w:rsidRPr="00C923A6">
        <w:rPr>
          <w:b/>
          <w:bCs/>
          <w:color w:val="000000"/>
          <w:sz w:val="27"/>
          <w:szCs w:val="27"/>
        </w:rPr>
        <w:t>S = J Q</w:t>
      </w:r>
      <w:r w:rsidRPr="00C923A6">
        <w:rPr>
          <w:rStyle w:val="mjxassistivemathml"/>
          <w:color w:val="000000"/>
          <w:sz w:val="27"/>
          <w:szCs w:val="27"/>
          <w:bdr w:val="none" w:sz="0" w:space="0" w:color="auto" w:frame="1"/>
        </w:rPr>
        <w:t>t</w:t>
      </w:r>
      <w:r w:rsidRPr="00C923A6">
        <w:rPr>
          <w:b/>
          <w:bCs/>
          <w:color w:val="000000"/>
          <w:sz w:val="27"/>
          <w:szCs w:val="27"/>
        </w:rPr>
        <w:t>’</w:t>
      </w:r>
      <w:r w:rsidRPr="00C923A6">
        <w:rPr>
          <w:color w:val="000000"/>
          <w:sz w:val="27"/>
          <w:szCs w:val="27"/>
        </w:rPr>
        <w:t> and </w:t>
      </w:r>
      <w:r w:rsidRPr="00C923A6">
        <w:rPr>
          <w:b/>
          <w:bCs/>
          <w:color w:val="000000"/>
          <w:sz w:val="27"/>
          <w:szCs w:val="27"/>
        </w:rPr>
        <w:t xml:space="preserve">R = </w:t>
      </w:r>
      <w:proofErr w:type="spellStart"/>
      <w:r w:rsidRPr="00C923A6">
        <w:rPr>
          <w:b/>
          <w:bCs/>
          <w:color w:val="000000"/>
          <w:sz w:val="27"/>
          <w:szCs w:val="27"/>
        </w:rPr>
        <w:t>KQ</w:t>
      </w:r>
      <w:r w:rsidRPr="00C923A6">
        <w:rPr>
          <w:rStyle w:val="mi"/>
          <w:color w:val="000000"/>
          <w:sz w:val="27"/>
          <w:szCs w:val="27"/>
          <w:bdr w:val="none" w:sz="0" w:space="0" w:color="auto" w:frame="1"/>
          <w:shd w:val="clear" w:color="auto" w:fill="FFFFFF"/>
        </w:rPr>
        <w:t>t</w:t>
      </w:r>
      <w:proofErr w:type="spellEnd"/>
      <w:r w:rsidRPr="00C923A6">
        <w:rPr>
          <w:color w:val="000000"/>
          <w:sz w:val="27"/>
          <w:szCs w:val="27"/>
        </w:rPr>
        <w:t> in order to utilize the modified SR flip-flop for 4 combinations of inputs.</w:t>
      </w:r>
    </w:p>
    <w:p w14:paraId="1A4B08AD" w14:textId="77777777" w:rsidR="00E3521E" w:rsidRPr="00C923A6" w:rsidRDefault="00AE6EEE" w:rsidP="00AE6EEE">
      <w:pPr>
        <w:pStyle w:val="NormalWeb"/>
        <w:spacing w:before="120" w:after="144"/>
        <w:ind w:left="48" w:right="48"/>
        <w:jc w:val="both"/>
        <w:rPr>
          <w:color w:val="000000"/>
          <w:sz w:val="27"/>
          <w:szCs w:val="27"/>
        </w:rPr>
      </w:pPr>
      <w:r w:rsidRPr="00C923A6">
        <w:rPr>
          <w:color w:val="000000"/>
          <w:sz w:val="27"/>
          <w:szCs w:val="27"/>
        </w:rPr>
        <w:t>The following table shows the </w:t>
      </w:r>
      <w:r w:rsidRPr="00C923A6">
        <w:rPr>
          <w:b/>
          <w:bCs/>
          <w:color w:val="000000"/>
          <w:sz w:val="27"/>
          <w:szCs w:val="27"/>
        </w:rPr>
        <w:t>state table</w:t>
      </w:r>
      <w:r w:rsidRPr="00C923A6">
        <w:rPr>
          <w:color w:val="000000"/>
          <w:sz w:val="27"/>
          <w:szCs w:val="27"/>
        </w:rPr>
        <w:t> of JK flip-flop.</w:t>
      </w:r>
    </w:p>
    <w:tbl>
      <w:tblPr>
        <w:tblW w:w="496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36"/>
        <w:gridCol w:w="1366"/>
        <w:gridCol w:w="2463"/>
      </w:tblGrid>
      <w:tr w:rsidR="00AE6EEE" w:rsidRPr="00C923A6" w14:paraId="718C2F86"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98A0D3"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J</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5E9F89"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1B1F49"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t+1</w:t>
            </w:r>
          </w:p>
        </w:tc>
      </w:tr>
      <w:tr w:rsidR="00AE6EEE" w:rsidRPr="00C923A6" w14:paraId="669D9529"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8193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B743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5849F"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Q</w:t>
            </w:r>
            <w:r w:rsidRPr="00C923A6">
              <w:rPr>
                <w:rStyle w:val="mjxassistivemathml"/>
                <w:rFonts w:ascii="Times New Roman" w:hAnsi="Times New Roman" w:cs="Times New Roman"/>
                <w:sz w:val="27"/>
                <w:szCs w:val="27"/>
                <w:bdr w:val="none" w:sz="0" w:space="0" w:color="auto" w:frame="1"/>
              </w:rPr>
              <w:t>t</w:t>
            </w:r>
          </w:p>
        </w:tc>
      </w:tr>
      <w:tr w:rsidR="00AE6EEE" w:rsidRPr="00C923A6" w14:paraId="76FE8C2B"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03816"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476F0"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3B1F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7FD453D5"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4461C"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256A6"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2D3C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5C1019A2"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115F5"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409FB"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FC1F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Q</w:t>
            </w:r>
            <w:r w:rsidRPr="00C923A6">
              <w:rPr>
                <w:rStyle w:val="mjxassistivemathml"/>
                <w:rFonts w:ascii="Times New Roman" w:hAnsi="Times New Roman" w:cs="Times New Roman"/>
                <w:sz w:val="27"/>
                <w:szCs w:val="27"/>
                <w:bdr w:val="none" w:sz="0" w:space="0" w:color="auto" w:frame="1"/>
              </w:rPr>
              <w:t>t</w:t>
            </w:r>
            <w:r w:rsidRPr="00C923A6">
              <w:rPr>
                <w:rFonts w:ascii="Times New Roman" w:hAnsi="Times New Roman" w:cs="Times New Roman"/>
                <w:sz w:val="27"/>
                <w:szCs w:val="27"/>
              </w:rPr>
              <w:t>'</w:t>
            </w:r>
          </w:p>
        </w:tc>
      </w:tr>
    </w:tbl>
    <w:p w14:paraId="70B448F2" w14:textId="77777777" w:rsidR="00AE6EEE" w:rsidRPr="00C923A6" w:rsidRDefault="00AE6EEE" w:rsidP="00AE6EEE">
      <w:pPr>
        <w:pStyle w:val="NormalWeb"/>
        <w:ind w:left="48" w:right="48"/>
        <w:jc w:val="both"/>
        <w:rPr>
          <w:color w:val="000000"/>
          <w:sz w:val="27"/>
          <w:szCs w:val="27"/>
        </w:rPr>
      </w:pPr>
      <w:r w:rsidRPr="00C923A6">
        <w:rPr>
          <w:color w:val="000000"/>
          <w:sz w:val="27"/>
          <w:szCs w:val="27"/>
        </w:rPr>
        <w:t>Here, Q</w:t>
      </w:r>
      <w:r w:rsidRPr="00C923A6">
        <w:rPr>
          <w:rStyle w:val="mi"/>
          <w:color w:val="000000"/>
          <w:sz w:val="27"/>
          <w:szCs w:val="27"/>
          <w:bdr w:val="none" w:sz="0" w:space="0" w:color="auto" w:frame="1"/>
          <w:shd w:val="clear" w:color="auto" w:fill="FFFFFF"/>
        </w:rPr>
        <w:t>t</w:t>
      </w:r>
      <w:r w:rsidRPr="00C923A6">
        <w:rPr>
          <w:color w:val="000000"/>
          <w:sz w:val="27"/>
          <w:szCs w:val="27"/>
        </w:rPr>
        <w:t>&amp; Q</w:t>
      </w:r>
      <w:r w:rsidRPr="00C923A6">
        <w:rPr>
          <w:rStyle w:val="mi"/>
          <w:color w:val="000000"/>
          <w:sz w:val="27"/>
          <w:szCs w:val="27"/>
          <w:bdr w:val="none" w:sz="0" w:space="0" w:color="auto" w:frame="1"/>
          <w:shd w:val="clear" w:color="auto" w:fill="FFFFFF"/>
        </w:rPr>
        <w:t>t</w:t>
      </w:r>
      <w:r w:rsidRPr="00C923A6">
        <w:rPr>
          <w:rStyle w:val="mjxassistivemathml"/>
          <w:color w:val="000000"/>
          <w:sz w:val="27"/>
          <w:szCs w:val="27"/>
          <w:bdr w:val="none" w:sz="0" w:space="0" w:color="auto" w:frame="1"/>
        </w:rPr>
        <w:t>+1</w:t>
      </w:r>
      <w:r w:rsidRPr="00C923A6">
        <w:rPr>
          <w:color w:val="000000"/>
          <w:sz w:val="27"/>
          <w:szCs w:val="27"/>
        </w:rPr>
        <w:t> are present state &amp; next state respectively. So, JK flip-flop can be used for one of these four functions such as Hold, Reset, Set &amp; Complement of present state based on the input conditions, when positive transition of clock signal is applied. The following table shows the </w:t>
      </w:r>
      <w:r w:rsidRPr="00C923A6">
        <w:rPr>
          <w:b/>
          <w:bCs/>
          <w:color w:val="000000"/>
          <w:sz w:val="27"/>
          <w:szCs w:val="27"/>
        </w:rPr>
        <w:t>characteristic table</w:t>
      </w:r>
      <w:r w:rsidRPr="00C923A6">
        <w:rPr>
          <w:color w:val="000000"/>
          <w:sz w:val="27"/>
          <w:szCs w:val="27"/>
        </w:rPr>
        <w:t> of JK flip-flop.</w:t>
      </w:r>
    </w:p>
    <w:tbl>
      <w:tblPr>
        <w:tblW w:w="6269"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0"/>
        <w:gridCol w:w="1289"/>
        <w:gridCol w:w="2156"/>
        <w:gridCol w:w="1754"/>
      </w:tblGrid>
      <w:tr w:rsidR="00AE6EEE" w:rsidRPr="00C923A6" w14:paraId="616CFAEC" w14:textId="77777777" w:rsidTr="009813D5">
        <w:trPr>
          <w:trHeight w:val="535"/>
          <w:jc w:val="cent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5F57BC"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Present Inputs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B5AFD3"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Present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26F40A"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Next State</w:t>
            </w:r>
          </w:p>
        </w:tc>
      </w:tr>
      <w:tr w:rsidR="00AE6EEE" w:rsidRPr="00C923A6" w14:paraId="7D109734" w14:textId="77777777" w:rsidTr="009813D5">
        <w:trPr>
          <w:trHeight w:val="5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32107"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6D599"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D101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E52EF"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t+1</w:t>
            </w:r>
          </w:p>
        </w:tc>
      </w:tr>
      <w:tr w:rsidR="00AE6EEE" w:rsidRPr="00C923A6" w14:paraId="15FCD69C" w14:textId="77777777" w:rsidTr="009813D5">
        <w:trPr>
          <w:trHeight w:val="5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593D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45806"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31A045"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E3DFD"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0EDA37C9" w14:textId="77777777" w:rsidTr="009813D5">
        <w:trPr>
          <w:trHeight w:val="5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C1E9A4"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2CF4E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D476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A3E06"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095ACB6A" w14:textId="77777777" w:rsidTr="009813D5">
        <w:trPr>
          <w:trHeight w:val="5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AD80F"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FA09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FFB2D"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3A3AB"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0F098681" w14:textId="77777777" w:rsidTr="009813D5">
        <w:trPr>
          <w:trHeight w:val="5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A5162"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11F6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F782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07A89"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4712E0A4" w14:textId="77777777" w:rsidTr="009813D5">
        <w:trPr>
          <w:trHeight w:val="549"/>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9C732"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BBC2F"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F03A8"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C20CC"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020B690D" w14:textId="77777777" w:rsidTr="009813D5">
        <w:trPr>
          <w:trHeight w:val="5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0C5B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D40DD"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E3A25"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991CF"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13D0BFF2" w14:textId="77777777" w:rsidTr="009813D5">
        <w:trPr>
          <w:trHeight w:val="5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9C9B4"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BB7C9"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69019"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2E3FA"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0500DD0C" w14:textId="77777777" w:rsidTr="009813D5">
        <w:trPr>
          <w:trHeight w:val="53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05D6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EB7AD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3E50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05A7BD"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bl>
    <w:p w14:paraId="0D2CD19B" w14:textId="77777777" w:rsidR="00E3521E" w:rsidRPr="00C923A6" w:rsidRDefault="00E3521E" w:rsidP="00AE6EEE">
      <w:pPr>
        <w:pStyle w:val="NormalWeb"/>
        <w:ind w:left="48" w:right="48"/>
        <w:jc w:val="both"/>
        <w:rPr>
          <w:color w:val="000000"/>
          <w:sz w:val="27"/>
          <w:szCs w:val="27"/>
        </w:rPr>
      </w:pPr>
    </w:p>
    <w:p w14:paraId="0B71DC49" w14:textId="77777777" w:rsidR="00AE6EEE" w:rsidRPr="00C923A6" w:rsidRDefault="00E3521E" w:rsidP="00AE6EEE">
      <w:pPr>
        <w:pStyle w:val="NormalWeb"/>
        <w:ind w:left="48" w:right="48"/>
        <w:jc w:val="both"/>
        <w:rPr>
          <w:color w:val="000000"/>
          <w:sz w:val="27"/>
          <w:szCs w:val="27"/>
        </w:rPr>
      </w:pPr>
      <w:r w:rsidRPr="00C923A6">
        <w:rPr>
          <w:color w:val="000000"/>
          <w:sz w:val="27"/>
          <w:szCs w:val="27"/>
        </w:rPr>
        <w:t>T</w:t>
      </w:r>
      <w:r w:rsidR="00AE6EEE" w:rsidRPr="00C923A6">
        <w:rPr>
          <w:color w:val="000000"/>
          <w:sz w:val="27"/>
          <w:szCs w:val="27"/>
        </w:rPr>
        <w:t>he </w:t>
      </w:r>
      <w:r w:rsidR="00AE6EEE" w:rsidRPr="00C923A6">
        <w:rPr>
          <w:b/>
          <w:bCs/>
          <w:color w:val="000000"/>
          <w:sz w:val="27"/>
          <w:szCs w:val="27"/>
        </w:rPr>
        <w:t>simplified expression</w:t>
      </w:r>
      <w:r w:rsidR="00AE6EEE" w:rsidRPr="00C923A6">
        <w:rPr>
          <w:color w:val="000000"/>
          <w:sz w:val="27"/>
          <w:szCs w:val="27"/>
        </w:rPr>
        <w:t> for next state Q</w:t>
      </w:r>
      <w:r w:rsidR="00AE6EEE" w:rsidRPr="00C923A6">
        <w:rPr>
          <w:rStyle w:val="mjxassistivemathml"/>
          <w:color w:val="000000"/>
          <w:sz w:val="27"/>
          <w:szCs w:val="27"/>
          <w:bdr w:val="none" w:sz="0" w:space="0" w:color="auto" w:frame="1"/>
        </w:rPr>
        <w:t>t+1</w:t>
      </w:r>
      <w:r w:rsidR="00AE6EEE" w:rsidRPr="00C923A6">
        <w:rPr>
          <w:color w:val="000000"/>
          <w:sz w:val="27"/>
          <w:szCs w:val="27"/>
        </w:rPr>
        <w:t> is</w:t>
      </w:r>
    </w:p>
    <w:p w14:paraId="2A1CA01B" w14:textId="77777777" w:rsidR="00AE6EEE" w:rsidRPr="00C923A6" w:rsidRDefault="00AE6EEE" w:rsidP="00AE6EEE">
      <w:pPr>
        <w:jc w:val="center"/>
        <w:rPr>
          <w:rFonts w:ascii="Times New Roman" w:hAnsi="Times New Roman" w:cs="Times New Roman"/>
          <w:sz w:val="27"/>
          <w:szCs w:val="27"/>
        </w:rPr>
      </w:pPr>
      <w:r w:rsidRPr="00C923A6">
        <w:rPr>
          <w:rStyle w:val="mi"/>
          <w:rFonts w:ascii="Times New Roman" w:hAnsi="Times New Roman" w:cs="Times New Roman"/>
          <w:sz w:val="27"/>
          <w:szCs w:val="27"/>
          <w:bdr w:val="none" w:sz="0" w:space="0" w:color="auto" w:frame="1"/>
          <w:shd w:val="clear" w:color="auto" w:fill="FFFFFF"/>
        </w:rPr>
        <w:t>Q</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JQ</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K</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Q</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jxassistivemathml"/>
          <w:rFonts w:ascii="Times New Roman" w:hAnsi="Times New Roman" w:cs="Times New Roman"/>
          <w:sz w:val="27"/>
          <w:szCs w:val="27"/>
          <w:bdr w:val="none" w:sz="0" w:space="0" w:color="auto" w:frame="1"/>
        </w:rPr>
        <w:t>Q(t+1)=JQ(t)′+K′Q(t)</w:t>
      </w:r>
    </w:p>
    <w:p w14:paraId="2736FF81" w14:textId="77777777" w:rsidR="00AE6EEE" w:rsidRPr="00C923A6" w:rsidRDefault="00AE6EEE" w:rsidP="00AE6EEE">
      <w:pPr>
        <w:pStyle w:val="Heading2"/>
        <w:rPr>
          <w:rFonts w:cs="Times New Roman"/>
          <w:bCs w:val="0"/>
          <w:sz w:val="27"/>
          <w:szCs w:val="27"/>
        </w:rPr>
      </w:pPr>
      <w:r w:rsidRPr="00C923A6">
        <w:rPr>
          <w:rFonts w:cs="Times New Roman"/>
          <w:bCs w:val="0"/>
          <w:sz w:val="27"/>
          <w:szCs w:val="27"/>
        </w:rPr>
        <w:t>T Flip-Flop</w:t>
      </w:r>
    </w:p>
    <w:p w14:paraId="03F4CD96"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 xml:space="preserve">T flip-flop is the simplified version of JK flip-flop. It is obtained by connecting the same input ‘T’ to both inputs of JK flip-flop. It operates with only positive clock transitions or negative clock transitions. </w:t>
      </w:r>
    </w:p>
    <w:p w14:paraId="617F9F2C" w14:textId="77777777" w:rsidR="00C64957" w:rsidRPr="00C923A6" w:rsidRDefault="00C64957" w:rsidP="009813D5">
      <w:pPr>
        <w:pStyle w:val="NormalWeb"/>
        <w:spacing w:before="120" w:after="144"/>
        <w:ind w:left="48" w:right="48"/>
        <w:jc w:val="center"/>
        <w:rPr>
          <w:color w:val="000000"/>
          <w:sz w:val="27"/>
          <w:szCs w:val="27"/>
        </w:rPr>
      </w:pPr>
      <w:r w:rsidRPr="00C923A6">
        <w:rPr>
          <w:noProof/>
          <w:color w:val="000000"/>
          <w:sz w:val="27"/>
          <w:szCs w:val="27"/>
        </w:rPr>
        <w:drawing>
          <wp:inline distT="0" distB="0" distL="0" distR="0" wp14:anchorId="6DE4ACC6" wp14:editId="78C5285B">
            <wp:extent cx="2343150" cy="1657350"/>
            <wp:effectExtent l="0" t="0" r="0" b="0"/>
            <wp:docPr id="14366" name="Picture 1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3150" cy="1657350"/>
                    </a:xfrm>
                    <a:prstGeom prst="rect">
                      <a:avLst/>
                    </a:prstGeom>
                    <a:noFill/>
                    <a:ln>
                      <a:noFill/>
                    </a:ln>
                  </pic:spPr>
                </pic:pic>
              </a:graphicData>
            </a:graphic>
          </wp:inline>
        </w:drawing>
      </w:r>
    </w:p>
    <w:p w14:paraId="780A5736" w14:textId="77777777" w:rsidR="009813D5" w:rsidRPr="00C923A6" w:rsidRDefault="009813D5" w:rsidP="009813D5">
      <w:pPr>
        <w:pStyle w:val="NormalWeb"/>
        <w:spacing w:before="120" w:after="144"/>
        <w:ind w:left="48" w:right="48"/>
        <w:jc w:val="both"/>
        <w:rPr>
          <w:color w:val="000000"/>
          <w:sz w:val="27"/>
          <w:szCs w:val="27"/>
        </w:rPr>
      </w:pPr>
      <w:r w:rsidRPr="00C923A6">
        <w:rPr>
          <w:color w:val="000000"/>
          <w:sz w:val="27"/>
          <w:szCs w:val="27"/>
        </w:rPr>
        <w:t>The </w:t>
      </w:r>
      <w:r w:rsidRPr="00C923A6">
        <w:rPr>
          <w:b/>
          <w:bCs/>
          <w:color w:val="000000"/>
          <w:sz w:val="27"/>
          <w:szCs w:val="27"/>
        </w:rPr>
        <w:t>circuit diagram</w:t>
      </w:r>
      <w:r w:rsidRPr="00C923A6">
        <w:rPr>
          <w:color w:val="000000"/>
          <w:sz w:val="27"/>
          <w:szCs w:val="27"/>
        </w:rPr>
        <w:t> of T flip-flop is shown in the following figure.</w:t>
      </w:r>
    </w:p>
    <w:p w14:paraId="3FC0B8F7" w14:textId="77777777" w:rsidR="00AE6EEE" w:rsidRPr="00C923A6" w:rsidRDefault="00AE6EEE" w:rsidP="00AE6EEE">
      <w:pPr>
        <w:rPr>
          <w:rFonts w:ascii="Times New Roman" w:hAnsi="Times New Roman" w:cs="Times New Roman"/>
          <w:sz w:val="27"/>
          <w:szCs w:val="27"/>
        </w:rPr>
      </w:pPr>
      <w:r w:rsidRPr="00C923A6">
        <w:rPr>
          <w:rFonts w:ascii="Times New Roman" w:hAnsi="Times New Roman" w:cs="Times New Roman"/>
          <w:noProof/>
          <w:sz w:val="27"/>
          <w:szCs w:val="27"/>
        </w:rPr>
        <w:drawing>
          <wp:inline distT="0" distB="0" distL="0" distR="0" wp14:anchorId="3EAA11C9" wp14:editId="1D79270F">
            <wp:extent cx="5114925" cy="2710910"/>
            <wp:effectExtent l="0" t="0" r="0" b="0"/>
            <wp:docPr id="14337" name="Picture 14337" descr="T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 Flip-Flo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2029" cy="2714675"/>
                    </a:xfrm>
                    <a:prstGeom prst="rect">
                      <a:avLst/>
                    </a:prstGeom>
                    <a:noFill/>
                    <a:ln>
                      <a:noFill/>
                    </a:ln>
                  </pic:spPr>
                </pic:pic>
              </a:graphicData>
            </a:graphic>
          </wp:inline>
        </w:drawing>
      </w:r>
    </w:p>
    <w:p w14:paraId="5F84A96E" w14:textId="77777777" w:rsidR="00AE6EEE" w:rsidRPr="00C923A6" w:rsidRDefault="00AE6EEE" w:rsidP="00AE6EEE">
      <w:pPr>
        <w:pStyle w:val="NormalWeb"/>
        <w:ind w:left="48" w:right="48"/>
        <w:jc w:val="both"/>
        <w:rPr>
          <w:color w:val="000000"/>
          <w:sz w:val="27"/>
          <w:szCs w:val="27"/>
        </w:rPr>
      </w:pPr>
      <w:r w:rsidRPr="00C923A6">
        <w:rPr>
          <w:color w:val="000000"/>
          <w:sz w:val="27"/>
          <w:szCs w:val="27"/>
        </w:rPr>
        <w:lastRenderedPageBreak/>
        <w:t xml:space="preserve">This circuit has single input T and two outputs </w:t>
      </w:r>
      <w:proofErr w:type="spellStart"/>
      <w:r w:rsidRPr="00C923A6">
        <w:rPr>
          <w:color w:val="000000"/>
          <w:sz w:val="27"/>
          <w:szCs w:val="27"/>
        </w:rPr>
        <w:t>Q</w:t>
      </w:r>
      <w:r w:rsidRPr="00C923A6">
        <w:rPr>
          <w:rStyle w:val="mi"/>
          <w:color w:val="000000"/>
          <w:sz w:val="27"/>
          <w:szCs w:val="27"/>
          <w:bdr w:val="none" w:sz="0" w:space="0" w:color="auto" w:frame="1"/>
          <w:shd w:val="clear" w:color="auto" w:fill="FFFFFF"/>
        </w:rPr>
        <w:t>t</w:t>
      </w:r>
      <w:r w:rsidRPr="00C923A6">
        <w:rPr>
          <w:rStyle w:val="mjxassistivemathml"/>
          <w:color w:val="000000"/>
          <w:sz w:val="27"/>
          <w:szCs w:val="27"/>
          <w:bdr w:val="none" w:sz="0" w:space="0" w:color="auto" w:frame="1"/>
        </w:rPr>
        <w:t>t</w:t>
      </w:r>
      <w:proofErr w:type="spellEnd"/>
      <w:r w:rsidRPr="00C923A6">
        <w:rPr>
          <w:color w:val="000000"/>
          <w:sz w:val="27"/>
          <w:szCs w:val="27"/>
        </w:rPr>
        <w:t xml:space="preserve"> &amp; </w:t>
      </w:r>
      <w:proofErr w:type="spellStart"/>
      <w:r w:rsidRPr="00C923A6">
        <w:rPr>
          <w:color w:val="000000"/>
          <w:sz w:val="27"/>
          <w:szCs w:val="27"/>
        </w:rPr>
        <w:t>Q</w:t>
      </w:r>
      <w:r w:rsidRPr="00C923A6">
        <w:rPr>
          <w:rStyle w:val="mi"/>
          <w:color w:val="000000"/>
          <w:sz w:val="27"/>
          <w:szCs w:val="27"/>
          <w:bdr w:val="none" w:sz="0" w:space="0" w:color="auto" w:frame="1"/>
          <w:shd w:val="clear" w:color="auto" w:fill="FFFFFF"/>
        </w:rPr>
        <w:t>t</w:t>
      </w:r>
      <w:r w:rsidRPr="00C923A6">
        <w:rPr>
          <w:rStyle w:val="mjxassistivemathml"/>
          <w:color w:val="000000"/>
          <w:sz w:val="27"/>
          <w:szCs w:val="27"/>
          <w:bdr w:val="none" w:sz="0" w:space="0" w:color="auto" w:frame="1"/>
        </w:rPr>
        <w:t>t</w:t>
      </w:r>
      <w:proofErr w:type="spellEnd"/>
      <w:r w:rsidRPr="00C923A6">
        <w:rPr>
          <w:color w:val="000000"/>
          <w:sz w:val="27"/>
          <w:szCs w:val="27"/>
        </w:rPr>
        <w:t>’. The operation of T flip-flop is same as that of JK flip-flop. Here, we considered the inputs of JK flip-flop as </w:t>
      </w:r>
      <w:r w:rsidRPr="00C923A6">
        <w:rPr>
          <w:b/>
          <w:bCs/>
          <w:color w:val="000000"/>
          <w:sz w:val="27"/>
          <w:szCs w:val="27"/>
        </w:rPr>
        <w:t>J = T</w:t>
      </w:r>
      <w:r w:rsidRPr="00C923A6">
        <w:rPr>
          <w:color w:val="000000"/>
          <w:sz w:val="27"/>
          <w:szCs w:val="27"/>
        </w:rPr>
        <w:t> and </w:t>
      </w:r>
      <w:r w:rsidRPr="00C923A6">
        <w:rPr>
          <w:b/>
          <w:bCs/>
          <w:color w:val="000000"/>
          <w:sz w:val="27"/>
          <w:szCs w:val="27"/>
        </w:rPr>
        <w:t>K = T</w:t>
      </w:r>
      <w:r w:rsidRPr="00C923A6">
        <w:rPr>
          <w:color w:val="000000"/>
          <w:sz w:val="27"/>
          <w:szCs w:val="27"/>
        </w:rPr>
        <w:t> in order to utilize the modified JK flip-flop for 2 combinations of inputs. So, we eliminated the other two combinations of J &amp; K, for which those two values are complement to each other in T flip-flop.</w:t>
      </w:r>
    </w:p>
    <w:p w14:paraId="7F64C8A8"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The following table shows the </w:t>
      </w:r>
      <w:r w:rsidRPr="00C923A6">
        <w:rPr>
          <w:b/>
          <w:bCs/>
          <w:color w:val="000000"/>
          <w:sz w:val="27"/>
          <w:szCs w:val="27"/>
        </w:rPr>
        <w:t>state table</w:t>
      </w:r>
      <w:r w:rsidRPr="00C923A6">
        <w:rPr>
          <w:color w:val="000000"/>
          <w:sz w:val="27"/>
          <w:szCs w:val="27"/>
        </w:rPr>
        <w:t> of T flip-flop.</w:t>
      </w:r>
    </w:p>
    <w:tbl>
      <w:tblPr>
        <w:tblW w:w="496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82"/>
        <w:gridCol w:w="2483"/>
      </w:tblGrid>
      <w:tr w:rsidR="00AE6EEE" w:rsidRPr="00C923A6" w14:paraId="7A34DEFC" w14:textId="77777777" w:rsidTr="00AE6EEE">
        <w:trPr>
          <w:jc w:val="center"/>
        </w:trPr>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72E438" w14:textId="77777777" w:rsidR="00AE6EEE" w:rsidRPr="00C923A6" w:rsidRDefault="00E3521E">
            <w:pPr>
              <w:jc w:val="center"/>
              <w:rPr>
                <w:rFonts w:ascii="Times New Roman" w:hAnsi="Times New Roman" w:cs="Times New Roman"/>
                <w:b/>
                <w:bCs/>
                <w:sz w:val="27"/>
                <w:szCs w:val="27"/>
              </w:rPr>
            </w:pPr>
            <w:r w:rsidRPr="00C923A6">
              <w:rPr>
                <w:rFonts w:ascii="Times New Roman" w:hAnsi="Times New Roman" w:cs="Times New Roman"/>
                <w:b/>
                <w:bCs/>
                <w:sz w:val="27"/>
                <w:szCs w:val="27"/>
              </w:rPr>
              <w:t>T</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AA16AE"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t+1</w:t>
            </w:r>
          </w:p>
        </w:tc>
      </w:tr>
      <w:tr w:rsidR="00AE6EEE" w:rsidRPr="00C923A6" w14:paraId="55936A14"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B5837"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41AC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Q</w:t>
            </w:r>
            <w:r w:rsidRPr="00C923A6">
              <w:rPr>
                <w:rStyle w:val="mjxassistivemathml"/>
                <w:rFonts w:ascii="Times New Roman" w:hAnsi="Times New Roman" w:cs="Times New Roman"/>
                <w:sz w:val="27"/>
                <w:szCs w:val="27"/>
                <w:bdr w:val="none" w:sz="0" w:space="0" w:color="auto" w:frame="1"/>
              </w:rPr>
              <w:t>t</w:t>
            </w:r>
          </w:p>
        </w:tc>
      </w:tr>
      <w:tr w:rsidR="00AE6EEE" w:rsidRPr="00C923A6" w14:paraId="324D8B05"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966CC"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9584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Q</w:t>
            </w:r>
            <w:r w:rsidRPr="00C923A6">
              <w:rPr>
                <w:rStyle w:val="mjxassistivemathml"/>
                <w:rFonts w:ascii="Times New Roman" w:hAnsi="Times New Roman" w:cs="Times New Roman"/>
                <w:sz w:val="27"/>
                <w:szCs w:val="27"/>
                <w:bdr w:val="none" w:sz="0" w:space="0" w:color="auto" w:frame="1"/>
              </w:rPr>
              <w:t>t</w:t>
            </w:r>
            <w:r w:rsidRPr="00C923A6">
              <w:rPr>
                <w:rFonts w:ascii="Times New Roman" w:hAnsi="Times New Roman" w:cs="Times New Roman"/>
                <w:sz w:val="27"/>
                <w:szCs w:val="27"/>
              </w:rPr>
              <w:t>’</w:t>
            </w:r>
          </w:p>
        </w:tc>
      </w:tr>
    </w:tbl>
    <w:p w14:paraId="63DAFAC2" w14:textId="77777777" w:rsidR="00AE6EEE" w:rsidRPr="00C923A6" w:rsidRDefault="00AE6EEE" w:rsidP="00AE6EEE">
      <w:pPr>
        <w:pStyle w:val="NormalWeb"/>
        <w:ind w:left="48" w:right="48"/>
        <w:jc w:val="both"/>
        <w:rPr>
          <w:color w:val="000000"/>
          <w:sz w:val="27"/>
          <w:szCs w:val="27"/>
        </w:rPr>
      </w:pPr>
      <w:r w:rsidRPr="00C923A6">
        <w:rPr>
          <w:color w:val="000000"/>
          <w:sz w:val="27"/>
          <w:szCs w:val="27"/>
        </w:rPr>
        <w:t>Here, Q</w:t>
      </w:r>
      <w:r w:rsidRPr="00C923A6">
        <w:rPr>
          <w:rStyle w:val="mi"/>
          <w:color w:val="000000"/>
          <w:sz w:val="27"/>
          <w:szCs w:val="27"/>
          <w:bdr w:val="none" w:sz="0" w:space="0" w:color="auto" w:frame="1"/>
          <w:shd w:val="clear" w:color="auto" w:fill="FFFFFF"/>
        </w:rPr>
        <w:t>t</w:t>
      </w:r>
      <w:r w:rsidRPr="00C923A6">
        <w:rPr>
          <w:color w:val="000000"/>
          <w:sz w:val="27"/>
          <w:szCs w:val="27"/>
        </w:rPr>
        <w:t> &amp; Q</w:t>
      </w:r>
      <w:r w:rsidRPr="00C923A6">
        <w:rPr>
          <w:rStyle w:val="mjxassistivemathml"/>
          <w:color w:val="000000"/>
          <w:sz w:val="27"/>
          <w:szCs w:val="27"/>
          <w:bdr w:val="none" w:sz="0" w:space="0" w:color="auto" w:frame="1"/>
        </w:rPr>
        <w:t>t+1</w:t>
      </w:r>
      <w:r w:rsidRPr="00C923A6">
        <w:rPr>
          <w:color w:val="000000"/>
          <w:sz w:val="27"/>
          <w:szCs w:val="27"/>
        </w:rPr>
        <w:t> are present state &amp; next state respectively. So, T flip-flop can be used for one of these two functions such as Hold, &amp; Complement of present state based on the input conditions, when positive transition of clock signal is applied. The following table shows the </w:t>
      </w:r>
      <w:r w:rsidRPr="00C923A6">
        <w:rPr>
          <w:b/>
          <w:bCs/>
          <w:color w:val="000000"/>
          <w:sz w:val="27"/>
          <w:szCs w:val="27"/>
        </w:rPr>
        <w:t>characteristic table</w:t>
      </w:r>
      <w:r w:rsidRPr="00C923A6">
        <w:rPr>
          <w:color w:val="000000"/>
          <w:sz w:val="27"/>
          <w:szCs w:val="27"/>
        </w:rPr>
        <w:t> of T flip-flop.</w:t>
      </w:r>
    </w:p>
    <w:tbl>
      <w:tblPr>
        <w:tblW w:w="496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5"/>
        <w:gridCol w:w="2090"/>
        <w:gridCol w:w="1700"/>
      </w:tblGrid>
      <w:tr w:rsidR="00AE6EEE" w:rsidRPr="00C923A6" w14:paraId="216F5BA1"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D2CA4D"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Inputs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A7E668"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Present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3EF5FB" w14:textId="77777777" w:rsidR="00AE6EEE" w:rsidRPr="00C923A6" w:rsidRDefault="00AE6EEE">
            <w:pPr>
              <w:jc w:val="center"/>
              <w:rPr>
                <w:rFonts w:ascii="Times New Roman" w:hAnsi="Times New Roman" w:cs="Times New Roman"/>
                <w:b/>
                <w:bCs/>
                <w:sz w:val="27"/>
                <w:szCs w:val="27"/>
              </w:rPr>
            </w:pPr>
            <w:r w:rsidRPr="00C923A6">
              <w:rPr>
                <w:rFonts w:ascii="Times New Roman" w:hAnsi="Times New Roman" w:cs="Times New Roman"/>
                <w:b/>
                <w:bCs/>
                <w:sz w:val="27"/>
                <w:szCs w:val="27"/>
              </w:rPr>
              <w:t>Next State</w:t>
            </w:r>
          </w:p>
        </w:tc>
      </w:tr>
      <w:tr w:rsidR="00AE6EEE" w:rsidRPr="00C923A6" w14:paraId="47B1D92E"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AE0D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18A07" w14:textId="77777777" w:rsidR="00AE6EEE" w:rsidRPr="00C923A6" w:rsidRDefault="00AE6EEE" w:rsidP="001070E2">
            <w:pPr>
              <w:jc w:val="center"/>
              <w:rPr>
                <w:rFonts w:ascii="Times New Roman" w:hAnsi="Times New Roman" w:cs="Times New Roman"/>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8FF2A"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b/>
                <w:bCs/>
                <w:sz w:val="27"/>
                <w:szCs w:val="27"/>
              </w:rPr>
              <w:t>Q</w:t>
            </w:r>
            <w:r w:rsidRPr="00C923A6">
              <w:rPr>
                <w:rStyle w:val="mjxassistivemathml"/>
                <w:rFonts w:ascii="Times New Roman" w:hAnsi="Times New Roman" w:cs="Times New Roman"/>
                <w:sz w:val="27"/>
                <w:szCs w:val="27"/>
                <w:bdr w:val="none" w:sz="0" w:space="0" w:color="auto" w:frame="1"/>
              </w:rPr>
              <w:t>t+1</w:t>
            </w:r>
          </w:p>
        </w:tc>
      </w:tr>
      <w:tr w:rsidR="00AE6EEE" w:rsidRPr="00C923A6" w14:paraId="7EDA8A3C"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59B45"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26C93"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C1A52"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r w:rsidR="00AE6EEE" w:rsidRPr="00C923A6" w14:paraId="2CA931D6"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626D2"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C060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110A9"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2A0915EC"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99DC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5EC1A"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F6601"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r>
      <w:tr w:rsidR="00AE6EEE" w:rsidRPr="00C923A6" w14:paraId="01A67A2A" w14:textId="77777777" w:rsidTr="00AE6EE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9AC53E"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DB272"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36780" w14:textId="77777777" w:rsidR="00AE6EEE" w:rsidRPr="00C923A6" w:rsidRDefault="00AE6EEE">
            <w:pPr>
              <w:jc w:val="center"/>
              <w:rPr>
                <w:rFonts w:ascii="Times New Roman" w:hAnsi="Times New Roman" w:cs="Times New Roman"/>
                <w:sz w:val="27"/>
                <w:szCs w:val="27"/>
              </w:rPr>
            </w:pPr>
            <w:r w:rsidRPr="00C923A6">
              <w:rPr>
                <w:rFonts w:ascii="Times New Roman" w:hAnsi="Times New Roman" w:cs="Times New Roman"/>
                <w:sz w:val="27"/>
                <w:szCs w:val="27"/>
              </w:rPr>
              <w:t>0</w:t>
            </w:r>
          </w:p>
        </w:tc>
      </w:tr>
    </w:tbl>
    <w:p w14:paraId="6AA94202"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From the above characteristic table, we can directly write the </w:t>
      </w:r>
      <w:r w:rsidRPr="00C923A6">
        <w:rPr>
          <w:b/>
          <w:bCs/>
          <w:color w:val="000000"/>
          <w:sz w:val="27"/>
          <w:szCs w:val="27"/>
        </w:rPr>
        <w:t>next state equation</w:t>
      </w:r>
      <w:r w:rsidRPr="00C923A6">
        <w:rPr>
          <w:color w:val="000000"/>
          <w:sz w:val="27"/>
          <w:szCs w:val="27"/>
        </w:rPr>
        <w:t> as</w:t>
      </w:r>
    </w:p>
    <w:p w14:paraId="7A563761" w14:textId="77777777" w:rsidR="00AE6EEE" w:rsidRPr="00C923A6" w:rsidRDefault="00AE6EEE" w:rsidP="00AE6EEE">
      <w:pPr>
        <w:jc w:val="center"/>
        <w:rPr>
          <w:rFonts w:ascii="Times New Roman" w:hAnsi="Times New Roman" w:cs="Times New Roman"/>
          <w:sz w:val="27"/>
          <w:szCs w:val="27"/>
        </w:rPr>
      </w:pPr>
      <w:r w:rsidRPr="00C923A6">
        <w:rPr>
          <w:rStyle w:val="mi"/>
          <w:rFonts w:ascii="Times New Roman" w:hAnsi="Times New Roman" w:cs="Times New Roman"/>
          <w:sz w:val="27"/>
          <w:szCs w:val="27"/>
          <w:bdr w:val="none" w:sz="0" w:space="0" w:color="auto" w:frame="1"/>
          <w:shd w:val="clear" w:color="auto" w:fill="FFFFFF"/>
        </w:rPr>
        <w:t>Q</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Q</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TQ</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jxassistivemathml"/>
          <w:rFonts w:ascii="Times New Roman" w:hAnsi="Times New Roman" w:cs="Times New Roman"/>
          <w:sz w:val="27"/>
          <w:szCs w:val="27"/>
          <w:bdr w:val="none" w:sz="0" w:space="0" w:color="auto" w:frame="1"/>
        </w:rPr>
        <w:t>Q(t+1)=T′Q(t)+TQ(t)′</w:t>
      </w:r>
    </w:p>
    <w:p w14:paraId="58978078" w14:textId="77777777" w:rsidR="00AE6EEE" w:rsidRPr="00C923A6" w:rsidRDefault="00AE6EEE" w:rsidP="00AE6EEE">
      <w:pPr>
        <w:jc w:val="center"/>
        <w:rPr>
          <w:rFonts w:ascii="Times New Roman" w:hAnsi="Times New Roman" w:cs="Times New Roman"/>
          <w:sz w:val="27"/>
          <w:szCs w:val="27"/>
        </w:rPr>
      </w:pPr>
      <w:r w:rsidRPr="00C923A6">
        <w:rPr>
          <w:rStyle w:val="mo"/>
          <w:rFonts w:ascii="Cambria Math" w:hAnsi="Cambria Math" w:cs="Cambria Math"/>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Q</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n"/>
          <w:rFonts w:ascii="Times New Roman" w:hAnsi="Times New Roman" w:cs="Times New Roman"/>
          <w:sz w:val="27"/>
          <w:szCs w:val="27"/>
          <w:bdr w:val="none" w:sz="0" w:space="0" w:color="auto" w:frame="1"/>
          <w:shd w:val="clear" w:color="auto" w:fill="FFFFFF"/>
        </w:rPr>
        <w:t>1</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Cambria Math" w:hAnsi="Cambria Math" w:cs="Cambria Math"/>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Q</w:t>
      </w:r>
      <w:r w:rsidRPr="00C923A6">
        <w:rPr>
          <w:rStyle w:val="mo"/>
          <w:rFonts w:ascii="Times New Roman" w:hAnsi="Times New Roman" w:cs="Times New Roman"/>
          <w:sz w:val="27"/>
          <w:szCs w:val="27"/>
          <w:bdr w:val="none" w:sz="0" w:space="0" w:color="auto" w:frame="1"/>
          <w:shd w:val="clear" w:color="auto" w:fill="FFFFFF"/>
        </w:rPr>
        <w:t>(</w:t>
      </w:r>
      <w:r w:rsidRPr="00C923A6">
        <w:rPr>
          <w:rStyle w:val="mi"/>
          <w:rFonts w:ascii="Times New Roman" w:hAnsi="Times New Roman" w:cs="Times New Roman"/>
          <w:sz w:val="27"/>
          <w:szCs w:val="27"/>
          <w:bdr w:val="none" w:sz="0" w:space="0" w:color="auto" w:frame="1"/>
          <w:shd w:val="clear" w:color="auto" w:fill="FFFFFF"/>
        </w:rPr>
        <w:t>t</w:t>
      </w:r>
      <w:r w:rsidRPr="00C923A6">
        <w:rPr>
          <w:rStyle w:val="mo"/>
          <w:rFonts w:ascii="Times New Roman" w:hAnsi="Times New Roman" w:cs="Times New Roman"/>
          <w:sz w:val="27"/>
          <w:szCs w:val="27"/>
          <w:bdr w:val="none" w:sz="0" w:space="0" w:color="auto" w:frame="1"/>
          <w:shd w:val="clear" w:color="auto" w:fill="FFFFFF"/>
        </w:rPr>
        <w:t>)</w:t>
      </w:r>
      <w:r w:rsidRPr="00C923A6">
        <w:rPr>
          <w:rStyle w:val="mjxassistivemathml"/>
          <w:rFonts w:ascii="Cambria Math" w:hAnsi="Cambria Math" w:cs="Cambria Math"/>
          <w:sz w:val="27"/>
          <w:szCs w:val="27"/>
          <w:bdr w:val="none" w:sz="0" w:space="0" w:color="auto" w:frame="1"/>
        </w:rPr>
        <w:t>⇒</w:t>
      </w:r>
      <w:r w:rsidRPr="00C923A6">
        <w:rPr>
          <w:rStyle w:val="mjxassistivemathml"/>
          <w:rFonts w:ascii="Times New Roman" w:hAnsi="Times New Roman" w:cs="Times New Roman"/>
          <w:sz w:val="27"/>
          <w:szCs w:val="27"/>
          <w:bdr w:val="none" w:sz="0" w:space="0" w:color="auto" w:frame="1"/>
        </w:rPr>
        <w:t>Q(t+1)=T</w:t>
      </w:r>
      <w:r w:rsidRPr="00C923A6">
        <w:rPr>
          <w:rStyle w:val="mjxassistivemathml"/>
          <w:rFonts w:ascii="Cambria Math" w:hAnsi="Cambria Math" w:cs="Cambria Math"/>
          <w:sz w:val="27"/>
          <w:szCs w:val="27"/>
          <w:bdr w:val="none" w:sz="0" w:space="0" w:color="auto" w:frame="1"/>
        </w:rPr>
        <w:t>⊕</w:t>
      </w:r>
      <w:r w:rsidRPr="00C923A6">
        <w:rPr>
          <w:rStyle w:val="mjxassistivemathml"/>
          <w:rFonts w:ascii="Times New Roman" w:hAnsi="Times New Roman" w:cs="Times New Roman"/>
          <w:sz w:val="27"/>
          <w:szCs w:val="27"/>
          <w:bdr w:val="none" w:sz="0" w:space="0" w:color="auto" w:frame="1"/>
        </w:rPr>
        <w:t>Q(t)</w:t>
      </w:r>
    </w:p>
    <w:p w14:paraId="47285BBA" w14:textId="77777777" w:rsidR="00AE6EEE" w:rsidRPr="00C923A6" w:rsidRDefault="00AE6EEE" w:rsidP="00AE6EEE">
      <w:pPr>
        <w:pStyle w:val="NormalWeb"/>
        <w:ind w:left="48" w:right="48"/>
        <w:jc w:val="both"/>
        <w:rPr>
          <w:color w:val="000000"/>
          <w:sz w:val="27"/>
          <w:szCs w:val="27"/>
        </w:rPr>
      </w:pPr>
      <w:r w:rsidRPr="00C923A6">
        <w:rPr>
          <w:color w:val="000000"/>
          <w:sz w:val="27"/>
          <w:szCs w:val="27"/>
        </w:rPr>
        <w:lastRenderedPageBreak/>
        <w:t>The output of T flip-flop always toggles for every positive transition of the clock signal, when input T remains at logic High </w:t>
      </w:r>
      <w:r w:rsidRPr="00C923A6">
        <w:rPr>
          <w:rStyle w:val="mn"/>
          <w:color w:val="000000"/>
          <w:sz w:val="27"/>
          <w:szCs w:val="27"/>
          <w:bdr w:val="none" w:sz="0" w:space="0" w:color="auto" w:frame="1"/>
          <w:shd w:val="clear" w:color="auto" w:fill="FFFFFF"/>
        </w:rPr>
        <w:t>1</w:t>
      </w:r>
      <w:r w:rsidRPr="00C923A6">
        <w:rPr>
          <w:rStyle w:val="mjxassistivemathml"/>
          <w:color w:val="000000"/>
          <w:sz w:val="27"/>
          <w:szCs w:val="27"/>
          <w:bdr w:val="none" w:sz="0" w:space="0" w:color="auto" w:frame="1"/>
        </w:rPr>
        <w:t>1</w:t>
      </w:r>
      <w:r w:rsidRPr="00C923A6">
        <w:rPr>
          <w:color w:val="000000"/>
          <w:sz w:val="27"/>
          <w:szCs w:val="27"/>
        </w:rPr>
        <w:t>. Hence, T flip-flop can be used in </w:t>
      </w:r>
      <w:r w:rsidRPr="00C923A6">
        <w:rPr>
          <w:b/>
          <w:bCs/>
          <w:color w:val="000000"/>
          <w:sz w:val="27"/>
          <w:szCs w:val="27"/>
        </w:rPr>
        <w:t>counters</w:t>
      </w:r>
      <w:r w:rsidRPr="00C923A6">
        <w:rPr>
          <w:color w:val="000000"/>
          <w:sz w:val="27"/>
          <w:szCs w:val="27"/>
        </w:rPr>
        <w:t>.</w:t>
      </w:r>
    </w:p>
    <w:p w14:paraId="7253CA21" w14:textId="77777777" w:rsidR="00AE6EEE" w:rsidRPr="00C923A6" w:rsidRDefault="00AE6EEE" w:rsidP="00AE6EEE">
      <w:pPr>
        <w:pStyle w:val="NormalWeb"/>
        <w:spacing w:before="120" w:after="144"/>
        <w:ind w:left="48" w:right="48"/>
        <w:jc w:val="both"/>
        <w:rPr>
          <w:color w:val="000000"/>
          <w:sz w:val="27"/>
          <w:szCs w:val="27"/>
        </w:rPr>
      </w:pPr>
      <w:r w:rsidRPr="00C923A6">
        <w:rPr>
          <w:color w:val="000000"/>
          <w:sz w:val="27"/>
          <w:szCs w:val="27"/>
        </w:rPr>
        <w:t>In this chapter, we implemented various flip-flops by providing the cross coupling between NOR gates. Similarly, you can implement these flip-flops by using NAND gates.</w:t>
      </w:r>
    </w:p>
    <w:p w14:paraId="137E52D8" w14:textId="77777777" w:rsidR="00BE2843" w:rsidRPr="00C923A6" w:rsidRDefault="00BE2843" w:rsidP="000D2B6B">
      <w:pPr>
        <w:tabs>
          <w:tab w:val="left" w:pos="3660"/>
        </w:tabs>
        <w:rPr>
          <w:rFonts w:ascii="Times New Roman" w:hAnsi="Times New Roman" w:cs="Times New Roman"/>
          <w:sz w:val="27"/>
          <w:szCs w:val="27"/>
        </w:rPr>
      </w:pPr>
    </w:p>
    <w:p w14:paraId="703CEFDF" w14:textId="77777777" w:rsidR="00BE2843" w:rsidRPr="00C923A6" w:rsidRDefault="00BE2843" w:rsidP="000D2B6B">
      <w:pPr>
        <w:tabs>
          <w:tab w:val="left" w:pos="3660"/>
        </w:tabs>
        <w:rPr>
          <w:rFonts w:ascii="Times New Roman" w:hAnsi="Times New Roman" w:cs="Times New Roman"/>
          <w:sz w:val="27"/>
          <w:szCs w:val="27"/>
        </w:rPr>
      </w:pPr>
    </w:p>
    <w:p w14:paraId="6CCB422F" w14:textId="77777777" w:rsidR="0052629F" w:rsidRPr="00C923A6" w:rsidRDefault="0052629F" w:rsidP="000D2B6B">
      <w:pPr>
        <w:tabs>
          <w:tab w:val="left" w:pos="3660"/>
        </w:tabs>
        <w:rPr>
          <w:rFonts w:ascii="Times New Roman" w:hAnsi="Times New Roman" w:cs="Times New Roman"/>
          <w:sz w:val="27"/>
          <w:szCs w:val="27"/>
        </w:rPr>
      </w:pPr>
    </w:p>
    <w:p w14:paraId="4CB6EECC" w14:textId="77777777" w:rsidR="0052629F" w:rsidRPr="00C923A6" w:rsidRDefault="0052629F" w:rsidP="000D2B6B">
      <w:pPr>
        <w:tabs>
          <w:tab w:val="left" w:pos="3660"/>
        </w:tabs>
        <w:rPr>
          <w:rFonts w:ascii="Times New Roman" w:hAnsi="Times New Roman" w:cs="Times New Roman"/>
          <w:sz w:val="27"/>
          <w:szCs w:val="27"/>
        </w:rPr>
      </w:pPr>
    </w:p>
    <w:p w14:paraId="20F3ED57" w14:textId="77777777" w:rsidR="0052629F" w:rsidRPr="00C923A6" w:rsidRDefault="0052629F" w:rsidP="000D2B6B">
      <w:pPr>
        <w:tabs>
          <w:tab w:val="left" w:pos="3660"/>
        </w:tabs>
        <w:rPr>
          <w:rFonts w:ascii="Times New Roman" w:hAnsi="Times New Roman" w:cs="Times New Roman"/>
          <w:sz w:val="27"/>
          <w:szCs w:val="27"/>
        </w:rPr>
      </w:pPr>
    </w:p>
    <w:p w14:paraId="48E4E54B" w14:textId="77777777" w:rsidR="00C802AB" w:rsidRPr="00C923A6" w:rsidRDefault="00C802AB" w:rsidP="000D2B6B">
      <w:pPr>
        <w:tabs>
          <w:tab w:val="left" w:pos="3660"/>
        </w:tabs>
        <w:rPr>
          <w:rFonts w:ascii="Times New Roman" w:hAnsi="Times New Roman" w:cs="Times New Roman"/>
          <w:sz w:val="27"/>
          <w:szCs w:val="27"/>
        </w:rPr>
      </w:pPr>
    </w:p>
    <w:p w14:paraId="103D3B0D" w14:textId="77777777" w:rsidR="00C802AB" w:rsidRPr="00C923A6" w:rsidRDefault="00C802AB" w:rsidP="000D2B6B">
      <w:pPr>
        <w:tabs>
          <w:tab w:val="left" w:pos="3660"/>
        </w:tabs>
        <w:rPr>
          <w:rFonts w:ascii="Times New Roman" w:hAnsi="Times New Roman" w:cs="Times New Roman"/>
          <w:sz w:val="27"/>
          <w:szCs w:val="27"/>
        </w:rPr>
      </w:pPr>
    </w:p>
    <w:p w14:paraId="180F1C2B" w14:textId="77777777" w:rsidR="00C802AB" w:rsidRPr="00C923A6" w:rsidRDefault="00C802AB" w:rsidP="000D2B6B">
      <w:pPr>
        <w:tabs>
          <w:tab w:val="left" w:pos="3660"/>
        </w:tabs>
        <w:rPr>
          <w:rFonts w:ascii="Times New Roman" w:hAnsi="Times New Roman" w:cs="Times New Roman"/>
          <w:sz w:val="27"/>
          <w:szCs w:val="27"/>
        </w:rPr>
      </w:pPr>
    </w:p>
    <w:p w14:paraId="16B86B2D" w14:textId="77777777" w:rsidR="00C802AB" w:rsidRPr="00C923A6" w:rsidRDefault="00C802AB" w:rsidP="000D2B6B">
      <w:pPr>
        <w:tabs>
          <w:tab w:val="left" w:pos="3660"/>
        </w:tabs>
        <w:rPr>
          <w:rFonts w:ascii="Times New Roman" w:hAnsi="Times New Roman" w:cs="Times New Roman"/>
          <w:sz w:val="27"/>
          <w:szCs w:val="27"/>
        </w:rPr>
      </w:pPr>
    </w:p>
    <w:p w14:paraId="3BF450C0" w14:textId="77777777" w:rsidR="00C802AB" w:rsidRPr="00C923A6" w:rsidRDefault="00C802AB" w:rsidP="000D2B6B">
      <w:pPr>
        <w:tabs>
          <w:tab w:val="left" w:pos="3660"/>
        </w:tabs>
        <w:rPr>
          <w:rFonts w:ascii="Times New Roman" w:hAnsi="Times New Roman" w:cs="Times New Roman"/>
          <w:sz w:val="27"/>
          <w:szCs w:val="27"/>
        </w:rPr>
      </w:pPr>
    </w:p>
    <w:p w14:paraId="26CAA075" w14:textId="77777777" w:rsidR="00C802AB" w:rsidRPr="00C923A6" w:rsidRDefault="00C802AB" w:rsidP="000D2B6B">
      <w:pPr>
        <w:tabs>
          <w:tab w:val="left" w:pos="3660"/>
        </w:tabs>
        <w:rPr>
          <w:rFonts w:ascii="Times New Roman" w:hAnsi="Times New Roman" w:cs="Times New Roman"/>
          <w:sz w:val="27"/>
          <w:szCs w:val="27"/>
        </w:rPr>
      </w:pPr>
    </w:p>
    <w:p w14:paraId="467A5FA7" w14:textId="77777777" w:rsidR="00C802AB" w:rsidRPr="00C923A6" w:rsidRDefault="00C802AB" w:rsidP="000D2B6B">
      <w:pPr>
        <w:tabs>
          <w:tab w:val="left" w:pos="3660"/>
        </w:tabs>
        <w:rPr>
          <w:rFonts w:ascii="Times New Roman" w:hAnsi="Times New Roman" w:cs="Times New Roman"/>
          <w:sz w:val="27"/>
          <w:szCs w:val="27"/>
        </w:rPr>
      </w:pPr>
    </w:p>
    <w:p w14:paraId="5FB45784" w14:textId="77777777" w:rsidR="00C802AB" w:rsidRPr="00C923A6" w:rsidRDefault="00C802AB" w:rsidP="000D2B6B">
      <w:pPr>
        <w:tabs>
          <w:tab w:val="left" w:pos="3660"/>
        </w:tabs>
        <w:rPr>
          <w:rFonts w:ascii="Times New Roman" w:hAnsi="Times New Roman" w:cs="Times New Roman"/>
          <w:sz w:val="27"/>
          <w:szCs w:val="27"/>
        </w:rPr>
      </w:pPr>
    </w:p>
    <w:p w14:paraId="248E5898" w14:textId="77777777" w:rsidR="00C802AB" w:rsidRPr="00C923A6" w:rsidRDefault="00C802AB" w:rsidP="000D2B6B">
      <w:pPr>
        <w:tabs>
          <w:tab w:val="left" w:pos="3660"/>
        </w:tabs>
        <w:rPr>
          <w:rFonts w:ascii="Times New Roman" w:hAnsi="Times New Roman" w:cs="Times New Roman"/>
          <w:sz w:val="27"/>
          <w:szCs w:val="27"/>
        </w:rPr>
      </w:pPr>
    </w:p>
    <w:p w14:paraId="03E97971" w14:textId="77777777" w:rsidR="00C802AB" w:rsidRPr="00C923A6" w:rsidRDefault="00C802AB" w:rsidP="000D2B6B">
      <w:pPr>
        <w:tabs>
          <w:tab w:val="left" w:pos="3660"/>
        </w:tabs>
        <w:rPr>
          <w:rFonts w:ascii="Times New Roman" w:hAnsi="Times New Roman" w:cs="Times New Roman"/>
          <w:sz w:val="27"/>
          <w:szCs w:val="27"/>
        </w:rPr>
      </w:pPr>
    </w:p>
    <w:p w14:paraId="2EE49CB3" w14:textId="77777777" w:rsidR="00C802AB" w:rsidRPr="00C923A6" w:rsidRDefault="00C802AB" w:rsidP="000D2B6B">
      <w:pPr>
        <w:tabs>
          <w:tab w:val="left" w:pos="3660"/>
        </w:tabs>
        <w:rPr>
          <w:rFonts w:ascii="Times New Roman" w:hAnsi="Times New Roman" w:cs="Times New Roman"/>
          <w:sz w:val="27"/>
          <w:szCs w:val="27"/>
        </w:rPr>
      </w:pPr>
    </w:p>
    <w:p w14:paraId="135C3ECB" w14:textId="77777777" w:rsidR="00C802AB" w:rsidRPr="00C923A6" w:rsidRDefault="00C802AB" w:rsidP="000D2B6B">
      <w:pPr>
        <w:tabs>
          <w:tab w:val="left" w:pos="3660"/>
        </w:tabs>
        <w:rPr>
          <w:rFonts w:ascii="Times New Roman" w:hAnsi="Times New Roman" w:cs="Times New Roman"/>
          <w:sz w:val="27"/>
          <w:szCs w:val="27"/>
        </w:rPr>
      </w:pPr>
    </w:p>
    <w:p w14:paraId="54E1BB53" w14:textId="77777777" w:rsidR="00C802AB" w:rsidRPr="00C923A6" w:rsidRDefault="00C802AB" w:rsidP="000D2B6B">
      <w:pPr>
        <w:tabs>
          <w:tab w:val="left" w:pos="3660"/>
        </w:tabs>
        <w:rPr>
          <w:rFonts w:ascii="Times New Roman" w:hAnsi="Times New Roman" w:cs="Times New Roman"/>
          <w:sz w:val="27"/>
          <w:szCs w:val="27"/>
        </w:rPr>
      </w:pPr>
    </w:p>
    <w:p w14:paraId="72DC473A" w14:textId="77777777" w:rsidR="00E64620" w:rsidRPr="00C923A6" w:rsidRDefault="00E64620" w:rsidP="000D2B6B">
      <w:pPr>
        <w:tabs>
          <w:tab w:val="left" w:pos="3660"/>
        </w:tabs>
        <w:rPr>
          <w:rFonts w:ascii="Times New Roman" w:hAnsi="Times New Roman" w:cs="Times New Roman"/>
          <w:sz w:val="27"/>
          <w:szCs w:val="27"/>
        </w:rPr>
      </w:pPr>
    </w:p>
    <w:p w14:paraId="07A56161" w14:textId="4F65EFAD" w:rsidR="00E64620" w:rsidRPr="00C923A6" w:rsidRDefault="00E64620" w:rsidP="00E64620">
      <w:pPr>
        <w:spacing w:after="0"/>
        <w:jc w:val="center"/>
        <w:rPr>
          <w:rFonts w:ascii="Times New Roman" w:hAnsi="Times New Roman" w:cs="Times New Roman"/>
          <w:b/>
          <w:sz w:val="27"/>
          <w:szCs w:val="27"/>
          <w:u w:val="single"/>
        </w:rPr>
      </w:pPr>
      <w:bookmarkStart w:id="3" w:name="_GoBack"/>
      <w:bookmarkEnd w:id="3"/>
    </w:p>
    <w:p w14:paraId="6E956987" w14:textId="77777777" w:rsidR="00E64620" w:rsidRPr="00C923A6" w:rsidRDefault="00E64620" w:rsidP="000D2B6B">
      <w:pPr>
        <w:tabs>
          <w:tab w:val="left" w:pos="3660"/>
        </w:tabs>
        <w:rPr>
          <w:rFonts w:ascii="Times New Roman" w:hAnsi="Times New Roman" w:cs="Times New Roman"/>
          <w:sz w:val="27"/>
          <w:szCs w:val="27"/>
        </w:rPr>
      </w:pPr>
    </w:p>
    <w:sectPr w:rsidR="00E64620" w:rsidRPr="00C92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347FA" w14:textId="77777777" w:rsidR="003149D9" w:rsidRDefault="003149D9" w:rsidP="00F43A66">
      <w:pPr>
        <w:spacing w:after="0" w:line="240" w:lineRule="auto"/>
      </w:pPr>
      <w:r>
        <w:separator/>
      </w:r>
    </w:p>
  </w:endnote>
  <w:endnote w:type="continuationSeparator" w:id="0">
    <w:p w14:paraId="58B07DE5" w14:textId="77777777" w:rsidR="003149D9" w:rsidRDefault="003149D9" w:rsidP="00F4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Arial Unicode MS"/>
    <w:panose1 w:val="00000000000000000000"/>
    <w:charset w:val="81"/>
    <w:family w:val="auto"/>
    <w:notTrueType/>
    <w:pitch w:val="default"/>
    <w:sig w:usb0="00000000"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96260" w14:textId="77777777" w:rsidR="003149D9" w:rsidRDefault="003149D9" w:rsidP="00F43A66">
      <w:pPr>
        <w:spacing w:after="0" w:line="240" w:lineRule="auto"/>
      </w:pPr>
      <w:r>
        <w:separator/>
      </w:r>
    </w:p>
  </w:footnote>
  <w:footnote w:type="continuationSeparator" w:id="0">
    <w:p w14:paraId="2C2F0EC7" w14:textId="77777777" w:rsidR="003149D9" w:rsidRDefault="003149D9" w:rsidP="00F43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5849"/>
    <w:multiLevelType w:val="hybridMultilevel"/>
    <w:tmpl w:val="6E8E9E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034DA"/>
    <w:multiLevelType w:val="hybridMultilevel"/>
    <w:tmpl w:val="AC36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70045"/>
    <w:multiLevelType w:val="multilevel"/>
    <w:tmpl w:val="1640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9030B"/>
    <w:multiLevelType w:val="multilevel"/>
    <w:tmpl w:val="FAFA06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EE80CA3"/>
    <w:multiLevelType w:val="hybridMultilevel"/>
    <w:tmpl w:val="A832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C6594"/>
    <w:multiLevelType w:val="multilevel"/>
    <w:tmpl w:val="5B4290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F6A78"/>
    <w:multiLevelType w:val="multilevel"/>
    <w:tmpl w:val="A876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D5CC9"/>
    <w:multiLevelType w:val="multilevel"/>
    <w:tmpl w:val="A21C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03F34"/>
    <w:multiLevelType w:val="multilevel"/>
    <w:tmpl w:val="D2302148"/>
    <w:lvl w:ilvl="0">
      <w:start w:val="1"/>
      <w:numFmt w:val="decimal"/>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9" w15:restartNumberingAfterBreak="0">
    <w:nsid w:val="4C7738F6"/>
    <w:multiLevelType w:val="multilevel"/>
    <w:tmpl w:val="0A28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C2B97"/>
    <w:multiLevelType w:val="hybridMultilevel"/>
    <w:tmpl w:val="187CC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B7687"/>
    <w:multiLevelType w:val="multilevel"/>
    <w:tmpl w:val="C34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D7905"/>
    <w:multiLevelType w:val="multilevel"/>
    <w:tmpl w:val="ED9A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D57F0"/>
    <w:multiLevelType w:val="multilevel"/>
    <w:tmpl w:val="B12C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7"/>
  </w:num>
  <w:num w:numId="5">
    <w:abstractNumId w:val="0"/>
  </w:num>
  <w:num w:numId="6">
    <w:abstractNumId w:val="6"/>
  </w:num>
  <w:num w:numId="7">
    <w:abstractNumId w:val="9"/>
  </w:num>
  <w:num w:numId="8">
    <w:abstractNumId w:val="11"/>
  </w:num>
  <w:num w:numId="9">
    <w:abstractNumId w:val="2"/>
  </w:num>
  <w:num w:numId="10">
    <w:abstractNumId w:val="12"/>
  </w:num>
  <w:num w:numId="11">
    <w:abstractNumId w:val="13"/>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AAB"/>
    <w:rsid w:val="00017E4F"/>
    <w:rsid w:val="000219C9"/>
    <w:rsid w:val="00041592"/>
    <w:rsid w:val="000B451F"/>
    <w:rsid w:val="000C760D"/>
    <w:rsid w:val="000D2B6B"/>
    <w:rsid w:val="000D7AD4"/>
    <w:rsid w:val="000E6073"/>
    <w:rsid w:val="001070E2"/>
    <w:rsid w:val="001703D9"/>
    <w:rsid w:val="0019328F"/>
    <w:rsid w:val="001970D7"/>
    <w:rsid w:val="001C1CE2"/>
    <w:rsid w:val="001D5B7A"/>
    <w:rsid w:val="001E73F1"/>
    <w:rsid w:val="0023157E"/>
    <w:rsid w:val="00266861"/>
    <w:rsid w:val="002744AD"/>
    <w:rsid w:val="002C1020"/>
    <w:rsid w:val="003149D9"/>
    <w:rsid w:val="003456FC"/>
    <w:rsid w:val="003800F4"/>
    <w:rsid w:val="003E60AF"/>
    <w:rsid w:val="003F7831"/>
    <w:rsid w:val="004024A3"/>
    <w:rsid w:val="00461797"/>
    <w:rsid w:val="004D0DF8"/>
    <w:rsid w:val="004D57B8"/>
    <w:rsid w:val="0052629F"/>
    <w:rsid w:val="0055543C"/>
    <w:rsid w:val="0055685C"/>
    <w:rsid w:val="00561481"/>
    <w:rsid w:val="00582854"/>
    <w:rsid w:val="005A6683"/>
    <w:rsid w:val="005B5AA3"/>
    <w:rsid w:val="005F562A"/>
    <w:rsid w:val="006001C8"/>
    <w:rsid w:val="006120F8"/>
    <w:rsid w:val="00632012"/>
    <w:rsid w:val="00660F8D"/>
    <w:rsid w:val="00670A9F"/>
    <w:rsid w:val="006871BC"/>
    <w:rsid w:val="00695AEB"/>
    <w:rsid w:val="006B6C84"/>
    <w:rsid w:val="006C15D4"/>
    <w:rsid w:val="006F48CC"/>
    <w:rsid w:val="006F7C6E"/>
    <w:rsid w:val="0070586E"/>
    <w:rsid w:val="00773784"/>
    <w:rsid w:val="00784DD0"/>
    <w:rsid w:val="00790E70"/>
    <w:rsid w:val="007B4889"/>
    <w:rsid w:val="007E144D"/>
    <w:rsid w:val="007F2E67"/>
    <w:rsid w:val="00817030"/>
    <w:rsid w:val="00843E32"/>
    <w:rsid w:val="008519DF"/>
    <w:rsid w:val="008610ED"/>
    <w:rsid w:val="008A1C5C"/>
    <w:rsid w:val="008E51F9"/>
    <w:rsid w:val="008F6BA6"/>
    <w:rsid w:val="00904D67"/>
    <w:rsid w:val="009413E7"/>
    <w:rsid w:val="00960420"/>
    <w:rsid w:val="009813D5"/>
    <w:rsid w:val="00AA495A"/>
    <w:rsid w:val="00AB2627"/>
    <w:rsid w:val="00AE6EEE"/>
    <w:rsid w:val="00B33D61"/>
    <w:rsid w:val="00B9679A"/>
    <w:rsid w:val="00BE2843"/>
    <w:rsid w:val="00C64957"/>
    <w:rsid w:val="00C802AB"/>
    <w:rsid w:val="00C923A6"/>
    <w:rsid w:val="00CB44DE"/>
    <w:rsid w:val="00CC35FE"/>
    <w:rsid w:val="00D00F7A"/>
    <w:rsid w:val="00D23AAB"/>
    <w:rsid w:val="00D83B64"/>
    <w:rsid w:val="00DE6484"/>
    <w:rsid w:val="00DF01E2"/>
    <w:rsid w:val="00DF4D71"/>
    <w:rsid w:val="00E3521E"/>
    <w:rsid w:val="00E64620"/>
    <w:rsid w:val="00F43A66"/>
    <w:rsid w:val="00F72EB4"/>
    <w:rsid w:val="00F84A22"/>
    <w:rsid w:val="00FC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1486"/>
  <w15:docId w15:val="{51D2D8DF-E4A3-4E48-8797-FC2E828A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AB"/>
    <w:pPr>
      <w:suppressAutoHyphens/>
    </w:pPr>
    <w:rPr>
      <w:rFonts w:ascii="Calibri" w:eastAsia="Droid Sans" w:hAnsi="Calibri" w:cs="Calibri"/>
    </w:rPr>
  </w:style>
  <w:style w:type="paragraph" w:styleId="Heading2">
    <w:name w:val="heading 2"/>
    <w:basedOn w:val="Normal"/>
    <w:next w:val="Normal"/>
    <w:link w:val="Heading2Char"/>
    <w:uiPriority w:val="9"/>
    <w:unhideWhenUsed/>
    <w:qFormat/>
    <w:rsid w:val="00632012"/>
    <w:pPr>
      <w:keepNext/>
      <w:keepLines/>
      <w:pBdr>
        <w:top w:val="nil"/>
        <w:left w:val="nil"/>
        <w:bottom w:val="single" w:sz="8" w:space="1" w:color="262626"/>
        <w:right w:val="nil"/>
      </w:pBdr>
      <w:spacing w:before="200" w:after="0"/>
      <w:outlineLvl w:val="1"/>
    </w:pPr>
    <w:rPr>
      <w:rFonts w:ascii="Times New Roman" w:hAnsi="Times New Roman"/>
      <w:b/>
      <w:bCs/>
      <w:sz w:val="40"/>
      <w:szCs w:val="26"/>
    </w:rPr>
  </w:style>
  <w:style w:type="paragraph" w:styleId="Heading3">
    <w:name w:val="heading 3"/>
    <w:basedOn w:val="Normal"/>
    <w:next w:val="Normal"/>
    <w:link w:val="Heading3Char"/>
    <w:uiPriority w:val="9"/>
    <w:semiHidden/>
    <w:unhideWhenUsed/>
    <w:qFormat/>
    <w:rsid w:val="006B6C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E284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AAB"/>
    <w:rPr>
      <w:rFonts w:ascii="Tahoma" w:eastAsia="Droid Sans" w:hAnsi="Tahoma" w:cs="Tahoma"/>
      <w:sz w:val="16"/>
      <w:szCs w:val="16"/>
    </w:rPr>
  </w:style>
  <w:style w:type="paragraph" w:styleId="ListParagraph">
    <w:name w:val="List Paragraph"/>
    <w:basedOn w:val="Normal"/>
    <w:uiPriority w:val="34"/>
    <w:qFormat/>
    <w:rsid w:val="00843E32"/>
    <w:pPr>
      <w:ind w:left="720"/>
      <w:contextualSpacing/>
    </w:pPr>
  </w:style>
  <w:style w:type="character" w:customStyle="1" w:styleId="Heading2Char">
    <w:name w:val="Heading 2 Char"/>
    <w:basedOn w:val="DefaultParagraphFont"/>
    <w:link w:val="Heading2"/>
    <w:uiPriority w:val="9"/>
    <w:rsid w:val="00632012"/>
    <w:rPr>
      <w:rFonts w:ascii="Times New Roman" w:eastAsia="Droid Sans" w:hAnsi="Times New Roman" w:cs="Calibri"/>
      <w:b/>
      <w:bCs/>
      <w:sz w:val="40"/>
      <w:szCs w:val="26"/>
    </w:rPr>
  </w:style>
  <w:style w:type="character" w:customStyle="1" w:styleId="InternetLink">
    <w:name w:val="Internet Link"/>
    <w:basedOn w:val="DefaultParagraphFont"/>
    <w:uiPriority w:val="99"/>
    <w:rsid w:val="00632012"/>
    <w:rPr>
      <w:color w:val="0000FF"/>
      <w:u w:val="single"/>
    </w:rPr>
  </w:style>
  <w:style w:type="character" w:customStyle="1" w:styleId="mw-headline">
    <w:name w:val="mw-headline"/>
    <w:basedOn w:val="DefaultParagraphFont"/>
    <w:rsid w:val="00632012"/>
  </w:style>
  <w:style w:type="paragraph" w:styleId="NormalWeb">
    <w:name w:val="Normal (Web)"/>
    <w:basedOn w:val="Normal"/>
    <w:uiPriority w:val="99"/>
    <w:rsid w:val="0063201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F4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66"/>
    <w:rPr>
      <w:rFonts w:ascii="Calibri" w:eastAsia="Droid Sans" w:hAnsi="Calibri" w:cs="Calibri"/>
    </w:rPr>
  </w:style>
  <w:style w:type="paragraph" w:styleId="Footer">
    <w:name w:val="footer"/>
    <w:basedOn w:val="Normal"/>
    <w:link w:val="FooterChar"/>
    <w:uiPriority w:val="99"/>
    <w:unhideWhenUsed/>
    <w:rsid w:val="00F43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66"/>
    <w:rPr>
      <w:rFonts w:ascii="Calibri" w:eastAsia="Droid Sans" w:hAnsi="Calibri" w:cs="Calibri"/>
    </w:rPr>
  </w:style>
  <w:style w:type="character" w:customStyle="1" w:styleId="mi">
    <w:name w:val="mi"/>
    <w:basedOn w:val="DefaultParagraphFont"/>
    <w:rsid w:val="00F72EB4"/>
  </w:style>
  <w:style w:type="character" w:customStyle="1" w:styleId="mjxassistivemathml">
    <w:name w:val="mjx_assistive_mathml"/>
    <w:basedOn w:val="DefaultParagraphFont"/>
    <w:rsid w:val="00F72EB4"/>
  </w:style>
  <w:style w:type="character" w:customStyle="1" w:styleId="Heading3Char">
    <w:name w:val="Heading 3 Char"/>
    <w:basedOn w:val="DefaultParagraphFont"/>
    <w:link w:val="Heading3"/>
    <w:uiPriority w:val="9"/>
    <w:semiHidden/>
    <w:rsid w:val="006B6C84"/>
    <w:rPr>
      <w:rFonts w:asciiTheme="majorHAnsi" w:eastAsiaTheme="majorEastAsia" w:hAnsiTheme="majorHAnsi" w:cstheme="majorBidi"/>
      <w:color w:val="243F60" w:themeColor="accent1" w:themeShade="7F"/>
      <w:sz w:val="24"/>
      <w:szCs w:val="24"/>
    </w:rPr>
  </w:style>
  <w:style w:type="character" w:customStyle="1" w:styleId="mn">
    <w:name w:val="mn"/>
    <w:basedOn w:val="DefaultParagraphFont"/>
    <w:rsid w:val="006B6C84"/>
  </w:style>
  <w:style w:type="character" w:customStyle="1" w:styleId="mo">
    <w:name w:val="mo"/>
    <w:basedOn w:val="DefaultParagraphFont"/>
    <w:rsid w:val="006B6C84"/>
  </w:style>
  <w:style w:type="character" w:customStyle="1" w:styleId="Heading4Char">
    <w:name w:val="Heading 4 Char"/>
    <w:basedOn w:val="DefaultParagraphFont"/>
    <w:link w:val="Heading4"/>
    <w:uiPriority w:val="9"/>
    <w:semiHidden/>
    <w:rsid w:val="00BE284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AE6EEE"/>
    <w:rPr>
      <w:color w:val="0000FF"/>
      <w:u w:val="single"/>
    </w:rPr>
  </w:style>
  <w:style w:type="table" w:customStyle="1" w:styleId="TableGrid0">
    <w:name w:val="TableGrid"/>
    <w:rsid w:val="00C923A6"/>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C92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47126">
      <w:bodyDiv w:val="1"/>
      <w:marLeft w:val="0"/>
      <w:marRight w:val="0"/>
      <w:marTop w:val="0"/>
      <w:marBottom w:val="0"/>
      <w:divBdr>
        <w:top w:val="none" w:sz="0" w:space="0" w:color="auto"/>
        <w:left w:val="none" w:sz="0" w:space="0" w:color="auto"/>
        <w:bottom w:val="none" w:sz="0" w:space="0" w:color="auto"/>
        <w:right w:val="none" w:sz="0" w:space="0" w:color="auto"/>
      </w:divBdr>
    </w:div>
    <w:div w:id="880240466">
      <w:bodyDiv w:val="1"/>
      <w:marLeft w:val="0"/>
      <w:marRight w:val="0"/>
      <w:marTop w:val="0"/>
      <w:marBottom w:val="0"/>
      <w:divBdr>
        <w:top w:val="none" w:sz="0" w:space="0" w:color="auto"/>
        <w:left w:val="none" w:sz="0" w:space="0" w:color="auto"/>
        <w:bottom w:val="none" w:sz="0" w:space="0" w:color="auto"/>
        <w:right w:val="none" w:sz="0" w:space="0" w:color="auto"/>
      </w:divBdr>
    </w:div>
    <w:div w:id="1081178846">
      <w:bodyDiv w:val="1"/>
      <w:marLeft w:val="0"/>
      <w:marRight w:val="0"/>
      <w:marTop w:val="0"/>
      <w:marBottom w:val="0"/>
      <w:divBdr>
        <w:top w:val="none" w:sz="0" w:space="0" w:color="auto"/>
        <w:left w:val="none" w:sz="0" w:space="0" w:color="auto"/>
        <w:bottom w:val="none" w:sz="0" w:space="0" w:color="auto"/>
        <w:right w:val="none" w:sz="0" w:space="0" w:color="auto"/>
      </w:divBdr>
      <w:divsChild>
        <w:div w:id="900405186">
          <w:marLeft w:val="0"/>
          <w:marRight w:val="0"/>
          <w:marTop w:val="240"/>
          <w:marBottom w:val="240"/>
          <w:divBdr>
            <w:top w:val="none" w:sz="0" w:space="0" w:color="auto"/>
            <w:left w:val="none" w:sz="0" w:space="0" w:color="auto"/>
            <w:bottom w:val="none" w:sz="0" w:space="0" w:color="auto"/>
            <w:right w:val="none" w:sz="0" w:space="0" w:color="auto"/>
          </w:divBdr>
        </w:div>
        <w:div w:id="321006435">
          <w:marLeft w:val="0"/>
          <w:marRight w:val="0"/>
          <w:marTop w:val="240"/>
          <w:marBottom w:val="240"/>
          <w:divBdr>
            <w:top w:val="none" w:sz="0" w:space="0" w:color="auto"/>
            <w:left w:val="none" w:sz="0" w:space="0" w:color="auto"/>
            <w:bottom w:val="none" w:sz="0" w:space="0" w:color="auto"/>
            <w:right w:val="none" w:sz="0" w:space="0" w:color="auto"/>
          </w:divBdr>
        </w:div>
        <w:div w:id="474418856">
          <w:marLeft w:val="0"/>
          <w:marRight w:val="0"/>
          <w:marTop w:val="240"/>
          <w:marBottom w:val="240"/>
          <w:divBdr>
            <w:top w:val="none" w:sz="0" w:space="0" w:color="auto"/>
            <w:left w:val="none" w:sz="0" w:space="0" w:color="auto"/>
            <w:bottom w:val="none" w:sz="0" w:space="0" w:color="auto"/>
            <w:right w:val="none" w:sz="0" w:space="0" w:color="auto"/>
          </w:divBdr>
        </w:div>
      </w:divsChild>
    </w:div>
    <w:div w:id="1330138757">
      <w:bodyDiv w:val="1"/>
      <w:marLeft w:val="0"/>
      <w:marRight w:val="0"/>
      <w:marTop w:val="0"/>
      <w:marBottom w:val="0"/>
      <w:divBdr>
        <w:top w:val="none" w:sz="0" w:space="0" w:color="auto"/>
        <w:left w:val="none" w:sz="0" w:space="0" w:color="auto"/>
        <w:bottom w:val="none" w:sz="0" w:space="0" w:color="auto"/>
        <w:right w:val="none" w:sz="0" w:space="0" w:color="auto"/>
      </w:divBdr>
      <w:divsChild>
        <w:div w:id="621883783">
          <w:marLeft w:val="336"/>
          <w:marRight w:val="0"/>
          <w:marTop w:val="120"/>
          <w:marBottom w:val="312"/>
          <w:divBdr>
            <w:top w:val="none" w:sz="0" w:space="0" w:color="auto"/>
            <w:left w:val="none" w:sz="0" w:space="0" w:color="auto"/>
            <w:bottom w:val="none" w:sz="0" w:space="0" w:color="auto"/>
            <w:right w:val="none" w:sz="0" w:space="0" w:color="auto"/>
          </w:divBdr>
          <w:divsChild>
            <w:div w:id="475731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3586212">
          <w:marLeft w:val="336"/>
          <w:marRight w:val="0"/>
          <w:marTop w:val="120"/>
          <w:marBottom w:val="312"/>
          <w:divBdr>
            <w:top w:val="none" w:sz="0" w:space="0" w:color="auto"/>
            <w:left w:val="none" w:sz="0" w:space="0" w:color="auto"/>
            <w:bottom w:val="none" w:sz="0" w:space="0" w:color="auto"/>
            <w:right w:val="none" w:sz="0" w:space="0" w:color="auto"/>
          </w:divBdr>
          <w:divsChild>
            <w:div w:id="2080054549">
              <w:marLeft w:val="0"/>
              <w:marRight w:val="0"/>
              <w:marTop w:val="0"/>
              <w:marBottom w:val="0"/>
              <w:divBdr>
                <w:top w:val="single" w:sz="6" w:space="2" w:color="C8CCD1"/>
                <w:left w:val="single" w:sz="6" w:space="2" w:color="C8CCD1"/>
                <w:bottom w:val="single" w:sz="6" w:space="2" w:color="C8CCD1"/>
                <w:right w:val="single" w:sz="6" w:space="2" w:color="C8CCD1"/>
              </w:divBdr>
              <w:divsChild>
                <w:div w:id="14865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3903">
      <w:bodyDiv w:val="1"/>
      <w:marLeft w:val="0"/>
      <w:marRight w:val="0"/>
      <w:marTop w:val="0"/>
      <w:marBottom w:val="0"/>
      <w:divBdr>
        <w:top w:val="none" w:sz="0" w:space="0" w:color="auto"/>
        <w:left w:val="none" w:sz="0" w:space="0" w:color="auto"/>
        <w:bottom w:val="none" w:sz="0" w:space="0" w:color="auto"/>
        <w:right w:val="none" w:sz="0" w:space="0" w:color="auto"/>
      </w:divBdr>
    </w:div>
    <w:div w:id="1975790531">
      <w:bodyDiv w:val="1"/>
      <w:marLeft w:val="0"/>
      <w:marRight w:val="0"/>
      <w:marTop w:val="0"/>
      <w:marBottom w:val="0"/>
      <w:divBdr>
        <w:top w:val="none" w:sz="0" w:space="0" w:color="auto"/>
        <w:left w:val="none" w:sz="0" w:space="0" w:color="auto"/>
        <w:bottom w:val="none" w:sz="0" w:space="0" w:color="auto"/>
        <w:right w:val="none" w:sz="0" w:space="0" w:color="auto"/>
      </w:divBdr>
      <w:divsChild>
        <w:div w:id="1221818663">
          <w:marLeft w:val="0"/>
          <w:marRight w:val="0"/>
          <w:marTop w:val="240"/>
          <w:marBottom w:val="240"/>
          <w:divBdr>
            <w:top w:val="none" w:sz="0" w:space="0" w:color="auto"/>
            <w:left w:val="none" w:sz="0" w:space="0" w:color="auto"/>
            <w:bottom w:val="none" w:sz="0" w:space="0" w:color="auto"/>
            <w:right w:val="none" w:sz="0" w:space="0" w:color="auto"/>
          </w:divBdr>
        </w:div>
        <w:div w:id="202864332">
          <w:marLeft w:val="0"/>
          <w:marRight w:val="0"/>
          <w:marTop w:val="240"/>
          <w:marBottom w:val="240"/>
          <w:divBdr>
            <w:top w:val="none" w:sz="0" w:space="0" w:color="auto"/>
            <w:left w:val="none" w:sz="0" w:space="0" w:color="auto"/>
            <w:bottom w:val="none" w:sz="0" w:space="0" w:color="auto"/>
            <w:right w:val="none" w:sz="0" w:space="0" w:color="auto"/>
          </w:divBdr>
        </w:div>
        <w:div w:id="393815378">
          <w:marLeft w:val="0"/>
          <w:marRight w:val="0"/>
          <w:marTop w:val="240"/>
          <w:marBottom w:val="240"/>
          <w:divBdr>
            <w:top w:val="none" w:sz="0" w:space="0" w:color="auto"/>
            <w:left w:val="none" w:sz="0" w:space="0" w:color="auto"/>
            <w:bottom w:val="none" w:sz="0" w:space="0" w:color="auto"/>
            <w:right w:val="none" w:sz="0" w:space="0" w:color="auto"/>
          </w:divBdr>
        </w:div>
        <w:div w:id="991104540">
          <w:marLeft w:val="0"/>
          <w:marRight w:val="0"/>
          <w:marTop w:val="240"/>
          <w:marBottom w:val="240"/>
          <w:divBdr>
            <w:top w:val="none" w:sz="0" w:space="0" w:color="auto"/>
            <w:left w:val="none" w:sz="0" w:space="0" w:color="auto"/>
            <w:bottom w:val="none" w:sz="0" w:space="0" w:color="auto"/>
            <w:right w:val="none" w:sz="0" w:space="0" w:color="auto"/>
          </w:divBdr>
        </w:div>
        <w:div w:id="106826576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42495-FC41-4035-883A-C3DBA73C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31</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Abhishek Saraswat</cp:lastModifiedBy>
  <cp:revision>46</cp:revision>
  <dcterms:created xsi:type="dcterms:W3CDTF">2020-09-21T07:25:00Z</dcterms:created>
  <dcterms:modified xsi:type="dcterms:W3CDTF">2020-10-01T04:38:00Z</dcterms:modified>
</cp:coreProperties>
</file>